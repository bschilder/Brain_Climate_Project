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B9D44" w14:textId="77777777" w:rsidR="001A14D4" w:rsidRPr="00E24208" w:rsidRDefault="001A14D4" w:rsidP="005D4A04">
      <w:pPr>
        <w:spacing w:line="360" w:lineRule="auto"/>
        <w:rPr>
          <w:rFonts w:ascii="Arial" w:hAnsi="Arial" w:cs="Arial"/>
          <w:b/>
          <w:sz w:val="22"/>
          <w:szCs w:val="22"/>
        </w:rPr>
      </w:pPr>
      <w:r w:rsidRPr="00E24208">
        <w:rPr>
          <w:rFonts w:ascii="Arial" w:hAnsi="Arial" w:cs="Arial"/>
          <w:b/>
          <w:sz w:val="22"/>
          <w:szCs w:val="22"/>
        </w:rPr>
        <w:t>INTRODUCTION</w:t>
      </w:r>
    </w:p>
    <w:p w14:paraId="475D0A2D" w14:textId="77777777" w:rsidR="001A14D4" w:rsidRPr="00E24208" w:rsidRDefault="001A14D4" w:rsidP="005D4A04">
      <w:pPr>
        <w:spacing w:line="360" w:lineRule="auto"/>
        <w:rPr>
          <w:rFonts w:ascii="Arial" w:hAnsi="Arial" w:cs="Arial"/>
          <w:b/>
          <w:sz w:val="22"/>
          <w:szCs w:val="22"/>
        </w:rPr>
      </w:pPr>
    </w:p>
    <w:p w14:paraId="575C3D55" w14:textId="0A79DE05"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 xml:space="preserve">Since the divergence of hominins from the genus </w:t>
      </w:r>
      <w:r w:rsidRPr="00E24208">
        <w:rPr>
          <w:rFonts w:ascii="Arial" w:hAnsi="Arial" w:cs="Arial"/>
          <w:i/>
          <w:sz w:val="22"/>
          <w:szCs w:val="22"/>
        </w:rPr>
        <w:t>Pan</w:t>
      </w:r>
      <w:r w:rsidRPr="00E24208">
        <w:rPr>
          <w:rFonts w:ascii="Arial" w:hAnsi="Arial" w:cs="Arial"/>
          <w:sz w:val="22"/>
          <w:szCs w:val="22"/>
        </w:rPr>
        <w:t xml:space="preserve"> ~5–7 Ma, our lineage has undergone a massive expansion in brain size, such that modern humans have brains that are over three times larger than those of the other great apes</w:t>
      </w:r>
      <w:r w:rsidRPr="00E24208">
        <w:rPr>
          <w:rFonts w:ascii="Arial" w:hAnsi="Arial" w:cs="Arial"/>
          <w:i/>
          <w:sz w:val="22"/>
          <w:szCs w:val="22"/>
        </w:rPr>
        <w:t xml:space="preserve">, </w:t>
      </w:r>
      <w:r w:rsidRPr="00E24208">
        <w:rPr>
          <w:rFonts w:ascii="Arial" w:hAnsi="Arial" w:cs="Arial"/>
          <w:sz w:val="22"/>
          <w:szCs w:val="22"/>
        </w:rPr>
        <w:t xml:space="preserve">our closest extant relatives </w:t>
      </w:r>
      <w:r w:rsidR="00475A67">
        <w:rPr>
          <w:rFonts w:ascii="Arial" w:hAnsi="Arial" w:cs="Arial"/>
          <w:sz w:val="22"/>
          <w:szCs w:val="22"/>
        </w:rPr>
        <w:fldChar w:fldCharType="begin" w:fldLock="1"/>
      </w:r>
      <w:r w:rsidR="00214C08">
        <w:rPr>
          <w:rFonts w:ascii="Arial" w:hAnsi="Arial" w:cs="Arial"/>
          <w:sz w:val="22"/>
          <w:szCs w:val="22"/>
        </w:rPr>
        <w:instrText>ADDIN CSL_CITATION { "citationItems" : [ { "id" : "ITEM-1", "itemData" : { "author" : [ { "dropping-particle" : "", "family" : "Holloway", "given" : "Ralph L", "non-dropping-particle" : "", "parse-names" : false, "suffix" : "" } ], "container-title" : "Annual Review of Anthropology", "genre" : "JOUR", "id" : "ITEM-1", "issue" : "1", "issued" : { "date-parts" : [ [ "2008", "10", "1" ] ] }, "page" : "1-19", "title" : "The Human Brain Evolving: A Personal Retrospective", "type" : "article-journal", "volume" : "37" }, "uris" : [ "http://www.mendeley.com/documents/?uuid=5780f008-cfff-4a1d-93ba-79bf0bcd7cca" ] }, { "id" : "ITEM-2", "itemData" : { "author" : [ { "dropping-particle" : "", "family" : "Sherwood", "given" : "Chet C", "non-dropping-particle" : "", "parse-names" : false, "suffix" : "" }, { "dropping-particle" : "", "family" : "Subiaul", "given" : "Francys", "non-dropping-particle" : "", "parse-names" : false, "suffix" : "" }, { "dropping-particle" : "", "family" : "Zawidzki", "given" : "Tadeusz W", "non-dropping-particle" : "", "parse-names" : false, "suffix" : "" } ], "container-title" : "Journal of Anatomy", "genre" : "JOUR", "id" : "ITEM-2", "issue" : "4", "issued" : { "date-parts" : [ [ "2008", "4", "1" ] ] }, "page" : "426-454", "title" : "A natural history of the human mind: tracing evolutionary changes in brain and cognition", "type" : "article-journal", "volume" : "212" }, "uris" : [ "http://www.mendeley.com/documents/?uuid=27b4a0cc-44d7-4ad5-9970-4c99fe523a16" ] }, { "id" : "ITEM-3", "itemData" : { "ISBN" : "9780226439655 (cloth alk. paper)\r0226439658 (cloth alk. paper)", "PMID" : "15350684", "abstract" : "Since its publication in 1989, The Human Career has proved to be an indispensable tool in teaching human origins. This substantially revised third edition retains Richard G. Klein\u2019s innovative approach while showing how cumulative discoveries and analyses over the past ten years have significantly refined our knowledge of human evolution. Klein chronicles the evolution of people from the earliest primates through the emergence of fully modern humans within the past 200,000 years. His comprehensive treatment stresses recent advances in knowledge, including, for example, ever more abundant evidence that fully modern humans originated in Africa and spread from there, replacing the Neanderthals in Europe and equally archaic people in Asia. With its coverage of both the fossil record and the archaeological record over the 2.5 million years for which both are available, The Human Career demonstrates that human morphology and behavior evolved together. Throughout the book, Klein presents evidence for alternative points of view, but does not hesitate to make his own position clear. In addition to outlining the broad pattern of human evolution, The Human Career details the kinds of data that support it. For the third edition, Klein has added numerous tables and a fresh citation system designed to enhance readability, especially for students. He has also included more than fifty new illustrations to help lay readers grasp the fossils, artifacts, and other discoveries on which specialists rely. With abundant references and hundreds of images, charts, and diagrams, this new edition is unparalleled in its usefulness for teaching human evolution.", "author" : [ { "dropping-particle" : "", "family" : "Klein", "given" : "Richard G", "non-dropping-particle" : "", "parse-names" : false, "suffix" : "" } ], "genre" : "BOOK", "id" : "ITEM-3", "issued" : { "date-parts" : [ [ "2009", "4", "22" ] ] }, "number-of-pages" : "xxx, 989 p.", "publisher" : "University of Chicago Press", "title" : "The human career : human biological and cultural origins", "type" : "book" }, "uris" : [ "http://www.mendeley.com/documents/?uuid=ad718d26-55bc-4090-b966-d7dfb66b3712" ] }, { "id" : "ITEM-4", "itemData" : { "DOI" : "10.1098/rstb.2012.0115", "ISBN" : "1471-2970 (Electronic)\\r0962-8436 (Linking)", "ISSN" : "1471-2970", "PMID" : "22734056", "abstract" : "As only limited insight into behaviour is available from the archaeological record, much of our understanding of historical changes in human cognition is restricted to identifying changes in brain size and architecture. Using both absolute and residual brain size estimates, we show that hominin brain evolution was likely to be the result of a mix of processes; punctuated changes at approximately 100 kya, 1 Mya and 1.8 Mya are supplemented by gradual within-lineage changes in Homo erectus and Homo sapiens sensu lato. While brain size increase in Homo in Africa is a gradual process, migration of hominins into Eurasia is associated with step changes at approximately 400 kya and approximately 100 kya. We then demonstrate that periods of rapid change in hominin brain size are not temporally associated with changes in environmental unpredictability or with long-term palaeoclimate trends. Thus, we argue that commonly used global sea level or Indian Ocean dust palaeoclimate records provide little evidence for either the variability selection or aridity hypotheses explaining changes in hominin brain size. Brain size change at approximately 100 kya is coincident with demographic change and the appearance of fully modern language. However, gaps remain in our understanding of the external pressures driving encephalization, which will only be filled by novel applications of the fossil, palaeoclimatic and archaeological records.", "author" : [ { "dropping-particle" : "", "family" : "Shultz", "given" : "Susanne", "non-dropping-particle" : "", "parse-names" : false, "suffix" : "" }, { "dropping-particle" : "", "family" : "Nelson", "given" : "Emma", "non-dropping-particle" : "", "parse-names" : false, "suffix" : "" }, { "dropping-particle" : "", "family" : "Dunbar", "given" : "Robin I M", "non-dropping-particle" : "", "parse-names" : false, "suffix" : "" } ], "container-title" : "Philosophical Transactions of the Royal Society B: Biological Sciences", "genre" : "JOUR", "id" : "ITEM-4", "issue" : "1599", "issued" : { "date-parts" : [ [ "2012", "6", "5" ] ] }, "note" : "Main diffs between my Brain-Climate and Shultz et al 2012:\n\n1) ***Ony hominins included. No comparative sample of other mammals.\n\n2) Used Miller foraminfora dataset (sealevel), not Zachos (temp). Diff interpretations of similar measure?\n\n3) Detrended data by taking residuals of CC against time. However did NOT use 1st-diff (and thus did not need to detrend climate data). The fact that we used 1st also necessitate averaging for each time point (e.g. @1.8Mya).\nAlso, their hominins only go as far back as 3.2My, our goes further back.\nAlso we only pooled all hominins together (didn't group by &amp;quot;super-species&amp;quot;, which seem rather arbitrary). Robust autralopiths were also removed.\n\n4) Intervals are 100ky OR 200ky WITHIN the same time series! (only first two are 100ky). Also these are arbitrarily set bins going back from modern day (0ky). My intervals are 200ky, 400ky, 1my going back from the points at the which the fossils are dated.\nAlso, only using small bins means many bins have only several datapoints.\n\n5) Climate measures are mean &amp;amp; SD sealevel, and mean &amp;amp; SD aeolian dust. They are all independently tested without correcting for multiple comparisons. I put all measures in a single model that corrected for multiple factors.\nAlso, they don't include slope (Rate).\nAlso, they use correlations to test brain-climate relationships, instead of linear models.\n\n6) While they did technically detrend their CC data via regression, they did not make this an explicit point of their paper as to why this is critical. We go into much more detail and explain why, which is valauble to the field.", "page" : "2130-2140", "publisher-place" : "Institute of Cognitive and Evolutionary Anthropology, University of Oxford, 64 Banbury Road, Oxford OX2 6PN, UK. susanne.shultz@manchester.ac.uk", "title" : "Hominin cognitive evolution: identifying patterns and processes in the fossil and archaeological record.", "type" : "article-journal", "volume" : "367" }, "uris" : [ "http://www.mendeley.com/documents/?uuid=2a263954-fbf1-46f2-b8a8-1a7840eea9e3" ] } ], "mendeley" : { "formattedCitation" : "(Holloway, 2008; Sherwood et al., 2008; Klein, 2009; Shultz et al., 2012)", "plainTextFormattedCitation" : "(Holloway, 2008; Sherwood et al., 2008; Klein, 2009; Shultz et al., 2012)", "previouslyFormattedCitation" : "(Holloway, 2008; Sherwood et al., 2008; Klein, 2009; Shultz et al., 2012)" }, "properties" : { "noteIndex" : 0 }, "schema" : "https://github.com/citation-style-language/schema/raw/master/csl-citation.json" }</w:instrText>
      </w:r>
      <w:r w:rsidR="00475A67">
        <w:rPr>
          <w:rFonts w:ascii="Arial" w:hAnsi="Arial" w:cs="Arial"/>
          <w:sz w:val="22"/>
          <w:szCs w:val="22"/>
        </w:rPr>
        <w:fldChar w:fldCharType="separate"/>
      </w:r>
      <w:r w:rsidR="00475A67" w:rsidRPr="00475A67">
        <w:rPr>
          <w:rFonts w:ascii="Arial" w:hAnsi="Arial" w:cs="Arial"/>
          <w:noProof/>
          <w:sz w:val="22"/>
          <w:szCs w:val="22"/>
        </w:rPr>
        <w:t>(Holloway, 2008; Sherwood et al., 2008; Klein, 2009; Shultz et al., 2012)</w:t>
      </w:r>
      <w:r w:rsidR="00475A67">
        <w:rPr>
          <w:rFonts w:ascii="Arial" w:hAnsi="Arial" w:cs="Arial"/>
          <w:sz w:val="22"/>
          <w:szCs w:val="22"/>
        </w:rPr>
        <w:fldChar w:fldCharType="end"/>
      </w:r>
      <w:r w:rsidR="00214C08">
        <w:rPr>
          <w:rFonts w:ascii="Arial" w:hAnsi="Arial" w:cs="Arial"/>
          <w:sz w:val="22"/>
          <w:szCs w:val="22"/>
        </w:rPr>
        <w:t xml:space="preserve"> </w:t>
      </w:r>
      <w:r w:rsidRPr="00E24208">
        <w:rPr>
          <w:rFonts w:ascii="Arial" w:hAnsi="Arial" w:cs="Arial"/>
          <w:sz w:val="22"/>
          <w:szCs w:val="22"/>
        </w:rPr>
        <w:t xml:space="preserve">. However this phenomenon is not unique to </w:t>
      </w:r>
      <w:r>
        <w:rPr>
          <w:rFonts w:ascii="Arial" w:hAnsi="Arial" w:cs="Arial"/>
          <w:sz w:val="22"/>
          <w:szCs w:val="22"/>
        </w:rPr>
        <w:t>hominins</w:t>
      </w:r>
      <w:r w:rsidRPr="00E24208">
        <w:rPr>
          <w:rFonts w:ascii="Arial" w:hAnsi="Arial" w:cs="Arial"/>
          <w:sz w:val="22"/>
          <w:szCs w:val="22"/>
        </w:rPr>
        <w:t xml:space="preserve">, as evolutionary increases in brain size have also been demonstrated in Primates, Carnivora, Artiodactyla and birds </w:t>
      </w:r>
      <w:r w:rsidR="00252FC5">
        <w:rPr>
          <w:rFonts w:ascii="Arial" w:hAnsi="Arial" w:cs="Arial"/>
          <w:sz w:val="22"/>
          <w:szCs w:val="22"/>
        </w:rPr>
        <w:fldChar w:fldCharType="begin" w:fldLock="1"/>
      </w:r>
      <w:r w:rsidR="00252FC5">
        <w:rPr>
          <w:rFonts w:ascii="Arial" w:hAnsi="Arial" w:cs="Arial"/>
          <w:sz w:val="22"/>
          <w:szCs w:val="22"/>
        </w:rPr>
        <w:instrText>ADDIN CSL_CITATION { "citationItems" : [ { "id" : "ITEM-1", "itemData" : { "abstract" : "Several comparative research programs have focused on the cognitive, life history and ecological traits that account for variation in brain size. We review one of these programs, a program that uses the reported frequency of behavioral innovation as an operational measure of cognition. In both birds and primates, innovation rate is positively correlated with the relative size of association areas in the brain, the hyperstriatum ventrale and neostriatum in birds and the isocortex and striatum in primates. Innovation rate is also positively correlated with the taxonomic distribution of tool use, as well as interspecific differences in learning. Some features of cognition have thus evolved in a remarkably similar way in primates and at least six phyletically-independent avian lineages. In birds, innovation rate is associated with the ability of species to deal with seasonal changes in the environment and to establish themselves in new regions, and it also appears to be related to the rate at which lineages diversify. Innovation rate provides a useful tool to quantify inter-taxon differences in cognition and to test classic hypotheses regarding the evolution of the brain.", "author" : [ { "dropping-particle" : "", "family" : "Lefebvre", "given" : "Louis", "non-dropping-particle" : "", "parse-names" : false, "suffix" : "" }, { "dropping-particle" : "", "family" : "Reader", "given" : "Simon M", "non-dropping-particle" : "", "parse-names" : false, "suffix" : "" }, { "dropping-particle" : "", "family" : "Sol", "given" : "Daniel", "non-dropping-particle" : "", "parse-names" : false, "suffix" : "" } ], "container-title" : "Brain, Behavior and Evolution", "genre" : "JOUR", "id" : "ITEM-1", "issue" : "4", "issued" : { "date-parts" : [ [ "2004", "1", "1" ] ] }, "page" : "233-246", "publisher-place" : "Department of Biology, McGill University, Montreal, Quec., Canada. louis.lefebvre@mcgill.ca", "title" : "Brains, innovations and evolution in birds and primates.", "type" : "article-journal", "volume" : "63" }, "uris" : [ "http://www.mendeley.com/documents/?uuid=0edfffbb-7252-42aa-b24f-5e06429f16f9" ] }, { "id" : "ITEM-2", "itemData" : { "DOI" : "10.1073/pnas.1005246107/-/DCSupplemental.www.pnas.org/cgi/doi/10.1073/pnas.1005246107", "abstract" : "Evolutionary encephalization, or increasing brain size relative to body size, is assumed to be a general phenomenon in mammals. However, despite extensive evidence for variation in both absolute and relative brain size in extant species, there have been no explicit tests of patterns of brain size change over evolutionary time. Instead, allometric relationships between brain size and body size have been used as a proxy for evolutionary change, despite the validity of this approach being widely questioned. Here we relate brain size to appearance time for 511 fossil and extant mammalian species to test for temporal changes in relative brain size over time. We show that there is wide variation across groups in encephalization slopes across groups and that encephalization is not universal in mammals. We also find that temporal changes in brain size are not associated with allometric relationships between brain and body size. Furthermore, encephalization trends are associated with sociality in extant species. These findings test a major underlying assumption about the pattern and process of mammalian brain evolution and highlight the role sociality may play in driving the evolution of large brains.", "author" : [ { "dropping-particle" : "", "family" : "Shultz", "given" : "Susanne", "non-dropping-particle" : "", "parse-names" : false, "suffix" : "" }, { "dropping-particle" : "", "family" : "Dunbar", "given" : "Robin I M", "non-dropping-particle" : "", "parse-names" : false, "suffix" : "" } ], "container-title" : "PNAS", "genre" : "JOUR", "id" : "ITEM-2", "issue" : "50", "issued" : { "date-parts" : [ [ "2010", "12", "14" ] ] }, "page" : "21582-21586", "publisher-place" : "Institute of Cognitive and Evolutionary Anthropology, University of Oxford, Oxford OX2 6PN, United Kingdom. susanne.shultz@anthro.ox.ac.uk", "title" : "Encephalization is not a universal macroevolutionary phenomenon in mammals but is associated with sociality.", "type" : "article-journal", "volume" : "107" }, "uris" : [ "http://www.mendeley.com/documents/?uuid=48241d84-ccc3-44fe-b7fa-65b100532d5e" ] } ], "mendeley" : { "formattedCitation" : "(Lefebvre et al., 2004; Shultz and Dunbar, 2010)", "plainTextFormattedCitation" : "(Lefebvre et al., 2004; Shultz and Dunbar, 2010)", "previouslyFormattedCitation" : "(Lefebvre et al., 2004; Shultz and Dunbar, 2010)" }, "properties" : { "noteIndex" : 0 }, "schema" : "https://github.com/citation-style-language/schema/raw/master/csl-citation.json" }</w:instrText>
      </w:r>
      <w:r w:rsidR="00252FC5">
        <w:rPr>
          <w:rFonts w:ascii="Arial" w:hAnsi="Arial" w:cs="Arial"/>
          <w:sz w:val="22"/>
          <w:szCs w:val="22"/>
        </w:rPr>
        <w:fldChar w:fldCharType="separate"/>
      </w:r>
      <w:r w:rsidR="00252FC5" w:rsidRPr="00252FC5">
        <w:rPr>
          <w:rFonts w:ascii="Arial" w:hAnsi="Arial" w:cs="Arial"/>
          <w:noProof/>
          <w:sz w:val="22"/>
          <w:szCs w:val="22"/>
        </w:rPr>
        <w:t>(Lefebvre et al., 2004; Shultz and Dunbar, 2010)</w:t>
      </w:r>
      <w:r w:rsidR="00252FC5">
        <w:rPr>
          <w:rFonts w:ascii="Arial" w:hAnsi="Arial" w:cs="Arial"/>
          <w:sz w:val="22"/>
          <w:szCs w:val="22"/>
        </w:rPr>
        <w:fldChar w:fldCharType="end"/>
      </w:r>
      <w:r w:rsidRPr="00E24208">
        <w:rPr>
          <w:rFonts w:ascii="Arial" w:hAnsi="Arial" w:cs="Arial"/>
          <w:sz w:val="22"/>
          <w:szCs w:val="22"/>
        </w:rPr>
        <w:t xml:space="preserve">. </w:t>
      </w:r>
    </w:p>
    <w:p w14:paraId="08A9CFAE" w14:textId="0AF24044"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While the precise causes of evolutionary brain enlargement remain unclear, many hypotheses revolve around enhanced cognitive flexibility</w:t>
      </w:r>
      <w:r w:rsidR="00252FC5">
        <w:rPr>
          <w:rFonts w:ascii="Arial" w:hAnsi="Arial" w:cs="Arial"/>
          <w:sz w:val="22"/>
          <w:szCs w:val="22"/>
        </w:rPr>
        <w:t xml:space="preserve"> </w:t>
      </w:r>
      <w:r w:rsidR="00252FC5">
        <w:rPr>
          <w:rFonts w:ascii="Arial" w:hAnsi="Arial" w:cs="Arial"/>
          <w:sz w:val="22"/>
          <w:szCs w:val="22"/>
        </w:rPr>
        <w:fldChar w:fldCharType="begin" w:fldLock="1"/>
      </w:r>
      <w:r w:rsidR="00A87467">
        <w:rPr>
          <w:rFonts w:ascii="Arial" w:hAnsi="Arial" w:cs="Arial"/>
          <w:sz w:val="22"/>
          <w:szCs w:val="22"/>
        </w:rPr>
        <w:instrText>ADDIN CSL_CITATION { "citationItems" : [ { "id" : "ITEM-1", "itemData" : { "abstract" : "Several comparative research programs have focused on the cognitive, life history and ecological traits that account for variation in brain size. We review one of these programs, a program that uses the reported frequency of behavioral innovation as an operational measure of cognition. In both birds and primates, innovation rate is positively correlated with the relative size of association areas in the brain, the hyperstriatum ventrale and neostriatum in birds and the isocortex and striatum in primates. Innovation rate is also positively correlated with the taxonomic distribution of tool use, as well as interspecific differences in learning. Some features of cognition have thus evolved in a remarkably similar way in primates and at least six phyletically-independent avian lineages. In birds, innovation rate is associated with the ability of species to deal with seasonal changes in the environment and to establish themselves in new regions, and it also appears to be related to the rate at which lineages diversify. Innovation rate provides a useful tool to quantify inter-taxon differences in cognition and to test classic hypotheses regarding the evolution of the brain.", "author" : [ { "dropping-particle" : "", "family" : "Lefebvre", "given" : "Louis", "non-dropping-particle" : "", "parse-names" : false, "suffix" : "" }, { "dropping-particle" : "", "family" : "Reader", "given" : "Simon M", "non-dropping-particle" : "", "parse-names" : false, "suffix" : "" }, { "dropping-particle" : "", "family" : "Sol", "given" : "Daniel", "non-dropping-particle" : "", "parse-names" : false, "suffix" : "" } ], "container-title" : "Brain, Behavior and Evolution", "genre" : "JOUR", "id" : "ITEM-1", "issue" : "4", "issued" : { "date-parts" : [ [ "2004", "1", "1" ] ] }, "page" : "233-246", "publisher-place" : "Department of Biology, McGill University, Montreal, Quec., Canada. louis.lefebvre@mcgill.ca", "title" : "Brains, innovations and evolution in birds and primates.", "type" : "article-journal", "volume" : "63" }, "uris" : [ "http://www.mendeley.com/documents/?uuid=0edfffbb-7252-42aa-b24f-5e06429f16f9" ] }, { "id" : "ITEM-2", "itemData" : { "abstract" : "The widely held hypothesis that enlarged brains have evolved as an adaptation to cope with novel or altered environmental conditions lacks firm empirical support. Here, we test this hypothesis for a major animal group (birds) by examining whether large-brained species show higher survival than small-brained species when introduced to nonnative locations. Using a global database documenting the outcome of &gt;600 introduction events, we confirm that avian species with larger brains, relative to their body mass, tend to be more successful at establishing themselves in novel environments. Moreover, we provide evidence that larger brains help birds respond to novel conditions by enhancing their innovation propensity rather than indirectly through noncognitive mechanisms. These findings provide strong evidence for the hypothesis that enlarged brains function, and hence may have evolved, to deal with changes in the environment.", "author" : [ { "dropping-particle" : "", "family" : "Sol", "given" : "Daniel", "non-dropping-particle" : "", "parse-names" : false, "suffix" : "" }, { "dropping-particle" : "", "family" : "Duncan", "given" : "Richard P", "non-dropping-particle" : "", "parse-names" : false, "suffix" : "" }, { "dropping-particle" : "", "family" : "Blackburn", "given" : "Tim M", "non-dropping-particle" : "", "parse-names" : false, "suffix" : "" }, { "dropping-particle" : "", "family" : "Cassey", "given" : "Phillip", "non-dropping-particle" : "", "parse-names" : false, "suffix" : "" }, { "dropping-particle" : "", "family" : "Lefebvre", "given" : "Louis", "non-dropping-particle" : "", "parse-names" : false, "suffix" : "" } ], "container-title" : "Proceedings of the National Academy of Sciences", "genre" : "JOUR", "id" : "ITEM-2", "issue" : "15", "issued" : { "date-parts" : [ [ "2005", "4", "12" ] ] }, "page" : "5460-5465", "publisher" : "National Acad Sciences", "publisher-place" : "Centre de Recerca Ecol\u00f2gica i Aplicacions Forestals, Universitat Aut\u00f2noma de Barcelona, E-08193 Bellaterra, Catalonia, Spain. d.sol@creaf.uab.es", "title" : "Big brains, enhanced cognition, and response of birds to novel environments.", "type" : "article-journal", "volume" : "102" }, "uris" : [ "http://www.mendeley.com/documents/?uuid=f0b78fd7-551d-4006-bb2e-5a189b26f373" ] }, { "id" : "ITEM-3", "itemData" : { "abstract" : "The neocortex is the part of the brain that is involved in perception, cognition, and volitional motor control. In mammals it is a highly dynamic structure that has been dramatically altered in different lineages, and these alterations account for the remarkable variations in behavior that species exhibit. When we consider how this structure changes and becomes more complex in some mammals such as humans, we must also consider how the alterations that occur at macro levels of organization, such as the level of the individual and social system, as well as micro levels of organization, such as the level of neurons, synapses and molecules, impact the neocortex. It is also important to consider the constraints imposed on the evolution of the neocortex. Observations of highly conserved features of cortical organization that all mammals share, as well as the convergent evolution of similar features of organization, indicate that the constraints imposed on the neocortex are pervasive and restrict the avenues along which evolution can proceed. Although both genes and the laws of physics place formidable constraints on the evolution of all animals, humans have evolved a number of mechanisms that allow them to loosen these constraints and often alter the course of their own evolution. While this cortical plasticity is a defining feature of mammalian neocortex, it appears to be exaggerated in humans and could be considered a unique derivation of our species.", "author" : [ { "dropping-particle" : "", "family" : "Krubitzer", "given" : "Leah", "non-dropping-particle" : "", "parse-names" : false, "suffix" : "" } ], "container-title" : "Annals of the New York Academy of Sciences", "genre" : "JOUR", "id" : "ITEM-3", "issued" : { "date-parts" : [ [ "2009", "3", "1" ] ] }, "page" : "44-67", "publisher-place" : "Center for Neuroscience and Department of Psychology, University of California-Davis, Davis, California 95618, USA. lakrubitzer@ucdavis.edu", "title" : "In search of a unifying theory of complex brain evolution.", "type" : "article-journal", "volume" : "1156" }, "uris" : [ "http://www.mendeley.com/documents/?uuid=93238dc0-03b9-4d8f-a648-bd7680e4ea9b" ] }, { "id" : "ITEM-4", "itemData" : { "author" : [ { "dropping-particle" : "", "family" : "Sol", "given" : "D", "non-dropping-particle" : "", "parse-names" : false, "suffix" : "" } ], "container-title" : "Biology Letters", "genre" : "JOUR", "id" : "ITEM-4", "issue" : "1", "issued" : { "date-parts" : [ [ "2009", "2", "23" ] ] }, "page" : "130-133", "title" : "Revisiting the cognitive buffer hypothesis for the evolution of large brains", "type" : "article-journal", "volume" : "5" }, "uris" : [ "http://www.mendeley.com/documents/?uuid=2d04c8d8-ad37-4b2f-8239-c079bc824c49" ] } ], "mendeley" : { "formattedCitation" : "(Lefebvre et al., 2004; Sol et al., 2005; Krubitzer, 2009; Sol, 2009)", "plainTextFormattedCitation" : "(Lefebvre et al., 2004; Sol et al., 2005; Krubitzer, 2009; Sol, 2009)", "previouslyFormattedCitation" : "(Lefebvre et al., 2004; Sol et al., 2005; Krubitzer, 2009; Sol, 2009)" }, "properties" : { "noteIndex" : 0 }, "schema" : "https://github.com/citation-style-language/schema/raw/master/csl-citation.json" }</w:instrText>
      </w:r>
      <w:r w:rsidR="00252FC5">
        <w:rPr>
          <w:rFonts w:ascii="Arial" w:hAnsi="Arial" w:cs="Arial"/>
          <w:sz w:val="22"/>
          <w:szCs w:val="22"/>
        </w:rPr>
        <w:fldChar w:fldCharType="separate"/>
      </w:r>
      <w:r w:rsidR="00252FC5" w:rsidRPr="00252FC5">
        <w:rPr>
          <w:rFonts w:ascii="Arial" w:hAnsi="Arial" w:cs="Arial"/>
          <w:noProof/>
          <w:sz w:val="22"/>
          <w:szCs w:val="22"/>
        </w:rPr>
        <w:t>(Lefebvre et al., 2004; Sol et al., 2005; Krubitzer, 2009; Sol, 2009)</w:t>
      </w:r>
      <w:r w:rsidR="00252FC5">
        <w:rPr>
          <w:rFonts w:ascii="Arial" w:hAnsi="Arial" w:cs="Arial"/>
          <w:sz w:val="22"/>
          <w:szCs w:val="22"/>
        </w:rPr>
        <w:fldChar w:fldCharType="end"/>
      </w:r>
      <w:r w:rsidRPr="00E24208">
        <w:rPr>
          <w:rFonts w:ascii="Arial" w:hAnsi="Arial" w:cs="Arial"/>
          <w:sz w:val="22"/>
          <w:szCs w:val="22"/>
        </w:rPr>
        <w:t xml:space="preserve">. Organisms may evolve larger brain size as an adaptation to more efficiently solve novel problems and thus flexibly respond to changes in their dietary niche </w:t>
      </w:r>
      <w:r w:rsidR="00A87467">
        <w:rPr>
          <w:rFonts w:ascii="Arial" w:hAnsi="Arial" w:cs="Arial"/>
          <w:sz w:val="22"/>
          <w:szCs w:val="22"/>
        </w:rPr>
        <w:fldChar w:fldCharType="begin" w:fldLock="1"/>
      </w:r>
      <w:r w:rsidR="00A87467">
        <w:rPr>
          <w:rFonts w:ascii="Arial" w:hAnsi="Arial" w:cs="Arial"/>
          <w:sz w:val="22"/>
          <w:szCs w:val="22"/>
        </w:rPr>
        <w:instrText>ADDIN CSL_CITATION { "citationItems" : [ { "id" : "ITEM-1", "itemData" : { "abstract" : "An abundant, balanced dietary intake of long-chain polyunsaturated fatty acids is an absolute requirement for sustaining the very rapid expansion of the hominid cerebral cortex during the last one to two million years. The brain contains 600 g lipid/kg, with a long-chain polyunsaturated fatty acid profile containing approximately equal proportions of arachidonic acid and docosahexaenoic acid. Long-chain polyunsaturated fatty acid deficiency at any stage of fetal and/or infant development can result in irreversible failure to accomplish specific components of brain growth. For the past fifteen million years, the East African Rift Valley has been a unique geological environment which contains many enormous freshwater lakes. Paleoanthropological evidence clearly indicates that hominids evolved in East Africa, and that early Homo inhabited the Rift Valley lake shores. Although earlier hominid species migrated to Eurasia, modern Homo sapiens is believed to have originated in Africa between 100 and 200 thousand years ago, and subsequently migrated throughout the world. A shift in the hominid resource base towards more high-quality foods occurred approximately two million years ago; this was accompanied by an increase in relative brain size and a shift towards modern patterns of fetal and infant development. There is evidence for both meat and fish scavenging, although sophisticated tool industries and organized hunting had not yet developed. The earliest occurrences of modern H. sapiens and sophisticated tool technology are associated with aquatic resource bases. Tropical freshwater fish and shellfish have long-chain polyunsaturated lipid ratios more similar to that of the human brain than any other food source known. Consistent consumption of lacustrine foods could have provided a means of initiating and sustaining cerebral cortex growth without an attendant increase in body mass. A modest intake of fish and shellfish (6-12% total dietary energy intake) can provide more arachidonic acid and especially more docosahexaenoic acid than most diets contain today. Hence, 'brain-specific' nutrition had and still has significant potential to affect hominid brain evolution.", "author" : [ { "dropping-particle" : "", "family" : "Broadhurst", "given" : "C L", "non-dropping-particle" : "", "parse-names" : false, "suffix" : "" }, { "dropping-particle" : "", "family" : "Cunnane", "given" : "S C", "non-dropping-particle" : "", "parse-names" : false, "suffix" : "" }, { "dropping-particle" : "", "family" : "Crawford", "given" : "M A", "non-dropping-particle" : "", "parse-names" : false, "suffix" : "" } ], "container-title" : "The British journal of nutrition", "genre" : "JOUR", "id" : "ITEM-1", "issue" : "1", "issued" : { "date-parts" : [ [ "1998", "1", "1" ] ] }, "page" : "3-21", "publisher-place" : "22nd Century Nutrition Inc., Cloverly, MD 20905-4007, USA. cleigh@cais.com", "title" : "Rift Valley lake fish and shellfish provided brain-specific nutrition for early Homo.", "type" : "article-journal", "volume" : "79" }, "uris" : [ "http://www.mendeley.com/documents/?uuid=21753787-4000-4e9c-9fa7-7945e034dfa7" ] }, { "id" : "ITEM-2", "itemData" : { "abstract" : "For our body size, humans exhibit higher energy use yet reduced structures for mastication and digestion of food compared to chimpanzees, our closest living relatives. This suite of features suggests that humans are adapted to a high-quality diet. Although increased consumption of meat during human evolution certainly contributed to dietary quality, meat-eating alone appears to be insufficient to support the evolution of these traits, because modern humans fare poorly on raw diets that include meat. Here, we suggest that cooking confers physical and chemical benefits to food that are consistent with observed human dietary adaptations. We review evidence showing that cooking facilitates mastication, increases digestibility, and otherwise improves the net energy value of plant and animal foods regularly consumed by humans. We also address the likelihood that cooking was adopted more than 250,000 years ago (kya), a period that we believe is sufficient in length for the proposed adaptations to have occurred. Additional experimental work is needed to help discriminate the relative contributions of cooking, meat eating, and other innovations such as nonthermal food processing in supporting the human transition toward dietary quality.", "author" : [ { "dropping-particle" : "", "family" : "Carmody", "given" : "R N", "non-dropping-particle" : "", "parse-names" : false, "suffix" : "" }, { "dropping-particle" : "", "family" : "Wrangham", "given" : "R W", "non-dropping-particle" : "", "parse-names" : false, "suffix" : "" } ], "container-title" : "Cold Spring Harbor Symposia on Quantitative Biology", "genre" : "JOUR", "id" : "ITEM-2", "issue" : "0", "issued" : { "date-parts" : [ [ "2010", "6", "21" ] ] }, "page" : "427-434", "title" : "Cooking and the Human Commitment to a High-quality Diet", "type" : "article-journal", "volume" : "74" }, "uris" : [ "http://www.mendeley.com/documents/?uuid=173d825d-a9b9-40ed-b391-9fd61d6c8eba" ] } ], "mendeley" : { "formattedCitation" : "(Broadhurst et al., 1998; Carmody and Wrangham, 2010)", "plainTextFormattedCitation" : "(Broadhurst et al., 1998; Carmody and Wrangham, 2010)", "previouslyFormattedCitation" : "(Broadhurst et al., 1998; Carmody and Wrangham, 2010)" }, "properties" : { "noteIndex" : 0 }, "schema" : "https://github.com/citation-style-language/schema/raw/master/csl-citation.json" }</w:instrText>
      </w:r>
      <w:r w:rsidR="00A87467">
        <w:rPr>
          <w:rFonts w:ascii="Arial" w:hAnsi="Arial" w:cs="Arial"/>
          <w:sz w:val="22"/>
          <w:szCs w:val="22"/>
        </w:rPr>
        <w:fldChar w:fldCharType="separate"/>
      </w:r>
      <w:r w:rsidR="00A87467" w:rsidRPr="00A87467">
        <w:rPr>
          <w:rFonts w:ascii="Arial" w:hAnsi="Arial" w:cs="Arial"/>
          <w:noProof/>
          <w:sz w:val="22"/>
          <w:szCs w:val="22"/>
        </w:rPr>
        <w:t>(Broadhurst et al., 1998; Carmody and Wrangham, 2010)</w:t>
      </w:r>
      <w:r w:rsidR="00A87467">
        <w:rPr>
          <w:rFonts w:ascii="Arial" w:hAnsi="Arial" w:cs="Arial"/>
          <w:sz w:val="22"/>
          <w:szCs w:val="22"/>
        </w:rPr>
        <w:fldChar w:fldCharType="end"/>
      </w:r>
      <w:r w:rsidRPr="00E24208">
        <w:rPr>
          <w:rFonts w:ascii="Arial" w:hAnsi="Arial" w:cs="Arial"/>
          <w:sz w:val="22"/>
          <w:szCs w:val="22"/>
        </w:rPr>
        <w:t xml:space="preserve"> or </w:t>
      </w:r>
      <w:r>
        <w:rPr>
          <w:rFonts w:ascii="Arial" w:hAnsi="Arial" w:cs="Arial"/>
          <w:sz w:val="22"/>
          <w:szCs w:val="22"/>
        </w:rPr>
        <w:t>to</w:t>
      </w:r>
      <w:r w:rsidRPr="00E24208">
        <w:rPr>
          <w:rFonts w:ascii="Arial" w:hAnsi="Arial" w:cs="Arial"/>
          <w:sz w:val="22"/>
          <w:szCs w:val="22"/>
        </w:rPr>
        <w:t xml:space="preserve"> navigat</w:t>
      </w:r>
      <w:r>
        <w:rPr>
          <w:rFonts w:ascii="Arial" w:hAnsi="Arial" w:cs="Arial"/>
          <w:sz w:val="22"/>
          <w:szCs w:val="22"/>
        </w:rPr>
        <w:t>e</w:t>
      </w:r>
      <w:r w:rsidRPr="00E24208">
        <w:rPr>
          <w:rFonts w:ascii="Arial" w:hAnsi="Arial" w:cs="Arial"/>
          <w:sz w:val="22"/>
          <w:szCs w:val="22"/>
        </w:rPr>
        <w:t xml:space="preserve"> complex social networks </w:t>
      </w:r>
      <w:r w:rsidR="00A87467">
        <w:rPr>
          <w:rFonts w:ascii="Arial" w:hAnsi="Arial" w:cs="Arial"/>
          <w:sz w:val="22"/>
          <w:szCs w:val="22"/>
        </w:rPr>
        <w:fldChar w:fldCharType="begin" w:fldLock="1"/>
      </w:r>
      <w:r w:rsidR="00A87467">
        <w:rPr>
          <w:rFonts w:ascii="Arial" w:hAnsi="Arial" w:cs="Arial"/>
          <w:sz w:val="22"/>
          <w:szCs w:val="22"/>
        </w:rPr>
        <w:instrText>ADDIN CSL_CITATION { "citationItems" : [ { "id" : "ITEM-1", "itemData" : { "abstract" : "Robin Dunbar is Professor of Evolutionary Psychology and Behavioural Ecology at the University of Liverpool, England. His research primarily focuses on the behavioral ecology of ungulates and human and nonhuman primates, and on the cognitive mechanisms and ...\n", "author" : [ { "dropping-particle" : "", "family" : "Dunbar", "given" : "Robin I M", "non-dropping-particle" : "", "parse-names" : false, "suffix" : "" } ], "container-title" : "Evolutionary Anthropology", "genre" : "JOUR", "id" : "ITEM-1", "issue" : "5", "issued" : { "date-parts" : [ [ "1998", "1", "1" ] ] }, "page" : "178-190", "title" : "The Social Brain Hypothesis", "type" : "article-journal", "volume" : "6" }, "uris" : [ "http://www.mendeley.com/documents/?uuid=9771e7ca-73d5-4e24-83ca-6b91fa5e59af" ] }, { "id" : "ITEM-2", "itemData" : { "abstract" : "The social brain hypothesis argues that large brains have arisen over evolutionary time as a response to the social and ecological conflicts inherent in group living. We test predictions arising from the hypothesis using comparative data from birds and four mammalian orders (Carnivora, Artiodactyla, Chiroptera and Primates) and show that, across all non-primate taxa, relative brain size is principally related to pairbonding, but with enduring stable relationships in primates. We argue that this reflects the cognitive demands of the behavioural coordination and synchrony that is necessary to maintain stable pairbonded relationships. However, primates differ from the other taxa in that they also exhibit a strong effect of group size on brain size. We use data from two behavioural indices of social intensity (enduring bonds between group members and time devoted to social activities) to show that primate relationships differ significantly from those of other taxa. We suggest that, among vertebrates in general, pairbonding represents a qualitative shift from loose aggregations of individuals to complex negotiated relationships, and that these bonded relationships have been generalized to all social partners in only a few taxa (such as anthropoid primates).", "author" : [ { "dropping-particle" : "", "family" : "Shultz", "given" : "Susanne", "non-dropping-particle" : "", "parse-names" : false, "suffix" : "" }, { "dropping-particle" : "", "family" : "Dunbar", "given" : "Robin I M", "non-dropping-particle" : "", "parse-names" : false, "suffix" : "" } ], "container-title" : "Proceedings of the Royal Society B: Biological Sciences", "genre" : "JOUR", "id" : "ITEM-2", "issue" : "1624", "issued" : { "date-parts" : [ [ "2007", "10", "7" ] ] }, "page" : "2429-2436", "publisher-place" : "British Academy Centenary Research Project, School of Biological Sciences, University of Liverpool, Liverpool, UK.", "title" : "The evolution of the social brain: anthropoid primates contrast with other vertebrates.", "type" : "article-journal", "volume" : "274" }, "uris" : [ "http://www.mendeley.com/documents/?uuid=af9f6dda-0b30-430d-b554-e36110557e35" ] }, { "id" : "ITEM-3", "itemData" : { "DOI" : "10.1073/pnas.1005246107/-/DCSupplemental.www.pnas.org/cgi/doi/10.1073/pnas.1005246107", "abstract" : "Evolutionary encephalization, or increasing brain size relative to body size, is assumed to be a general phenomenon in mammals. However, despite extensive evidence for variation in both absolute and relative brain size in extant species, there have been no explicit tests of patterns of brain size change over evolutionary time. Instead, allometric relationships between brain size and body size have been used as a proxy for evolutionary change, despite the validity of this approach being widely questioned. Here we relate brain size to appearance time for 511 fossil and extant mammalian species to test for temporal changes in relative brain size over time. We show that there is wide variation across groups in encephalization slopes across groups and that encephalization is not universal in mammals. We also find that temporal changes in brain size are not associated with allometric relationships between brain and body size. Furthermore, encephalization trends are associated with sociality in extant species. These findings test a major underlying assumption about the pattern and process of mammalian brain evolution and highlight the role sociality may play in driving the evolution of large brains.", "author" : [ { "dropping-particle" : "", "family" : "Shultz", "given" : "Susanne", "non-dropping-particle" : "", "parse-names" : false, "suffix" : "" }, { "dropping-particle" : "", "family" : "Dunbar", "given" : "Robin I M", "non-dropping-particle" : "", "parse-names" : false, "suffix" : "" } ], "container-title" : "PNAS", "genre" : "JOUR", "id" : "ITEM-3", "issue" : "50", "issued" : { "date-parts" : [ [ "2010", "12", "14" ] ] }, "page" : "21582-21586", "publisher-place" : "Institute of Cognitive and Evolutionary Anthropology, University of Oxford, Oxford OX2 6PN, United Kingdom. susanne.shultz@anthro.ox.ac.uk", "title" : "Encephalization is not a universal macroevolutionary phenomenon in mammals but is associated with sociality.", "type" : "article-journal", "volume" : "107" }, "uris" : [ "http://www.mendeley.com/documents/?uuid=48241d84-ccc3-44fe-b7fa-65b100532d5e" ] } ], "mendeley" : { "formattedCitation" : "(Dunbar, 1998; Shultz and Dunbar, 2007, 2010)", "plainTextFormattedCitation" : "(Dunbar, 1998; Shultz and Dunbar, 2007, 2010)", "previouslyFormattedCitation" : "(Dunbar, 1998; Shultz and Dunbar, 2007, 2010)" }, "properties" : { "noteIndex" : 0 }, "schema" : "https://github.com/citation-style-language/schema/raw/master/csl-citation.json" }</w:instrText>
      </w:r>
      <w:r w:rsidR="00A87467">
        <w:rPr>
          <w:rFonts w:ascii="Arial" w:hAnsi="Arial" w:cs="Arial"/>
          <w:sz w:val="22"/>
          <w:szCs w:val="22"/>
        </w:rPr>
        <w:fldChar w:fldCharType="separate"/>
      </w:r>
      <w:r w:rsidR="00A87467" w:rsidRPr="00A87467">
        <w:rPr>
          <w:rFonts w:ascii="Arial" w:hAnsi="Arial" w:cs="Arial"/>
          <w:noProof/>
          <w:sz w:val="22"/>
          <w:szCs w:val="22"/>
        </w:rPr>
        <w:t>(Dunbar, 1998; Shultz and Dunbar, 2007, 2010)</w:t>
      </w:r>
      <w:r w:rsidR="00A87467">
        <w:rPr>
          <w:rFonts w:ascii="Arial" w:hAnsi="Arial" w:cs="Arial"/>
          <w:sz w:val="22"/>
          <w:szCs w:val="22"/>
        </w:rPr>
        <w:fldChar w:fldCharType="end"/>
      </w:r>
      <w:r w:rsidRPr="00E24208">
        <w:rPr>
          <w:rFonts w:ascii="Arial" w:hAnsi="Arial" w:cs="Arial"/>
          <w:sz w:val="22"/>
          <w:szCs w:val="22"/>
        </w:rPr>
        <w:t xml:space="preserve">. Large-scale changes in climate have also been proposed as a driver of brain evolution. However, which aspects of climatic change </w:t>
      </w:r>
      <w:r>
        <w:rPr>
          <w:rFonts w:ascii="Arial" w:hAnsi="Arial" w:cs="Arial"/>
          <w:sz w:val="22"/>
          <w:szCs w:val="22"/>
        </w:rPr>
        <w:t>are most significant for brain evolution</w:t>
      </w:r>
      <w:r w:rsidRPr="00E24208">
        <w:rPr>
          <w:rFonts w:ascii="Arial" w:hAnsi="Arial" w:cs="Arial"/>
          <w:sz w:val="22"/>
          <w:szCs w:val="22"/>
        </w:rPr>
        <w:t xml:space="preserve"> is a matter of ongoing debate, particularly in the field of human origins </w:t>
      </w:r>
      <w:r w:rsidR="00A87467">
        <w:rPr>
          <w:rFonts w:ascii="Arial" w:hAnsi="Arial" w:cs="Arial"/>
          <w:sz w:val="22"/>
          <w:szCs w:val="22"/>
        </w:rPr>
        <w:fldChar w:fldCharType="begin" w:fldLock="1"/>
      </w:r>
      <w:r w:rsidR="00A87467">
        <w:rPr>
          <w:rFonts w:ascii="Arial" w:hAnsi="Arial" w:cs="Arial"/>
          <w:sz w:val="22"/>
          <w:szCs w:val="22"/>
        </w:rPr>
        <w:instrText>ADDIN CSL_CITATION { "citationItems" : [ { "id" : "ITEM-1", "itemData" : { "author" : [ { "dropping-particle" : "", "family" : "Behrensmeyer", "given" : "A K", "non-dropping-particle" : "", "parse-names" : false, "suffix" : "" } ], "container-title" : "Science", "genre" : "JOUR", "id" : "ITEM-1", "issue" : "5760", "issued" : { "date-parts" : [ [ "2006", "1", "27" ] ] }, "page" : "476-478", "title" : "ATMOSPHERE: Climate Change and Human Evolution", "type" : "article-journal", "volume" : "311" }, "uris" : [ "http://www.mendeley.com/documents/?uuid=c420a3f6-efe6-4d82-b20b-409d3806813b" ] }, { "id" : "ITEM-2", "itemData" : { "author" : [ { "dropping-particle" : "", "family" : "Faith", "given" : "J Tyler", "non-dropping-particle" : "", "parse-names" : false, "suffix" : "" }, { "dropping-particle" : "", "family" : "Behrensmeyer", "given" : "Anna K", "non-dropping-particle" : "", "parse-names" : false, "suffix" : "" } ], "container-title" : "Paleobiology", "genre" : "JOUR", "id" : "ITEM-2", "issue" : "4", "issued" : { "date-parts" : [ [ "2013", "6", "1" ] ] }, "page" : "609-627", "title" : "Climate change and faunal turnover: testing the mechanics of the turnover-pulse hypothesis with South African fossil data", "type" : "article-journal", "volume" : "39" }, "uris" : [ "http://www.mendeley.com/documents/?uuid=9bd3665f-d420-43ef-97e5-ae9e96c129fb" ] } ], "mendeley" : { "formattedCitation" : "(Behrensmeyer, 2006; Faith and Behrensmeyer, 2013)", "plainTextFormattedCitation" : "(Behrensmeyer, 2006; Faith and Behrensmeyer, 2013)", "previouslyFormattedCitation" : "(Behrensmeyer, 2006; Faith and Behrensmeyer, 2013)" }, "properties" : { "noteIndex" : 0 }, "schema" : "https://github.com/citation-style-language/schema/raw/master/csl-citation.json" }</w:instrText>
      </w:r>
      <w:r w:rsidR="00A87467">
        <w:rPr>
          <w:rFonts w:ascii="Arial" w:hAnsi="Arial" w:cs="Arial"/>
          <w:sz w:val="22"/>
          <w:szCs w:val="22"/>
        </w:rPr>
        <w:fldChar w:fldCharType="separate"/>
      </w:r>
      <w:r w:rsidR="00A87467" w:rsidRPr="00A87467">
        <w:rPr>
          <w:rFonts w:ascii="Arial" w:hAnsi="Arial" w:cs="Arial"/>
          <w:noProof/>
          <w:sz w:val="22"/>
          <w:szCs w:val="22"/>
        </w:rPr>
        <w:t>(Behrensmeyer, 2006; Faith and Behrensmeyer, 2013)</w:t>
      </w:r>
      <w:r w:rsidR="00A87467">
        <w:rPr>
          <w:rFonts w:ascii="Arial" w:hAnsi="Arial" w:cs="Arial"/>
          <w:sz w:val="22"/>
          <w:szCs w:val="22"/>
        </w:rPr>
        <w:fldChar w:fldCharType="end"/>
      </w:r>
      <w:r w:rsidRPr="00E24208">
        <w:rPr>
          <w:rFonts w:ascii="Arial" w:hAnsi="Arial" w:cs="Arial"/>
          <w:sz w:val="22"/>
          <w:szCs w:val="22"/>
        </w:rPr>
        <w:t xml:space="preserve">. Trend-based hypotheses implicate long-term directional changes in aspects of the climate, such as temperature and/or aridity as the primary drivers of evolution (e.g. savannah hypothesis, aridity hypothesis, and aspects of turnover pulse hypothesis) </w:t>
      </w:r>
      <w:r w:rsidR="00A87467">
        <w:rPr>
          <w:rFonts w:ascii="Arial" w:hAnsi="Arial" w:cs="Arial"/>
          <w:sz w:val="22"/>
          <w:szCs w:val="22"/>
        </w:rPr>
        <w:fldChar w:fldCharType="begin" w:fldLock="1"/>
      </w:r>
      <w:r w:rsidR="00151C65">
        <w:rPr>
          <w:rFonts w:ascii="Arial" w:hAnsi="Arial" w:cs="Arial"/>
          <w:sz w:val="22"/>
          <w:szCs w:val="22"/>
        </w:rPr>
        <w:instrText>ADDIN CSL_CITATION { "citationItems" : [ { "id" : "ITEM-1", "itemData" : { "ISBN" : "0137067739", "abstract" : "944", "author" : [ { "dropping-particle" : "", "family" : "Vrba", "given" : "Elisabeth S", "non-dropping-particle" : "", "parse-names" : false, "suffix" : "" } ], "container-title" : "Integrative paths to the past", "genre" : "JOUR", "id" : "ITEM-1", "issued" : { "date-parts" : [ [ "1994", "1", "1" ] ] }, "page" : "345-376", "publisher" : "Integrative Paths to the Past. Prentice Hall", "title" : "An hypothesis of heterochrony in response to climatic cooling and its relevance to early hominid evolution", "type" : "article-journal" }, "uris" : [ "http://www.mendeley.com/documents/?uuid=9bc85104-f388-4b47-b980-c7cdecd4af73" ] }, { "id" : "ITEM-2", "itemData" : { "author" : [ { "dropping-particle" : "", "family" : "deMenocal", "given" : "Peter B", "non-dropping-particle" : "", "parse-names" : false, "suffix" : "" } ], "container-title" : "Earth and Planetary Science Letters", "genre" : "JOUR", "id" : "ITEM-2", "issue" : "1-2", "issued" : { "date-parts" : [ [ "2004", "3", "1" ] ] }, "page" : "3-24", "publisher" : "Elsevier B.V.", "title" : "African climate change and faunal evolution during the Pliocene\u2013Pleistocene", "type" : "article-journal", "volume" : "220" }, "uris" : [ "http://www.mendeley.com/documents/?uuid=395f59d9-2fd7-4747-a865-f77debe57871" ] }, { "id" : "ITEM-3", "itemData" : { "author" : [ { "dropping-particle" : "", "family" : "Dom\u00ednguez-Rodrigo", "given" : "Manuel", "non-dropping-particle" : "", "parse-names" : false, "suffix" : "" } ], "container-title" : "Current Anthropology", "genre" : "JOUR", "id" : "ITEM-3", "issue" : "1", "issued" : { "date-parts" : [ [ "2014", "2", "1" ] ] }, "page" : "59-81", "publisher" : "The University of Chicago Press", "title" : "Is the \u201cSavanna Hypothesis\u201d a Dead Concept for Explaining the Emergence of the Earliest Hominins?", "type" : "article-journal", "volume" : "55" }, "uris" : [ "http://www.mendeley.com/documents/?uuid=20c26ec2-c8f4-4fda-b3de-dc62fd59ce51" ] } ], "mendeley" : { "formattedCitation" : "(Vrba, 1994; deMenocal, 2004; Dom\u00ednguez-Rodrigo, 2014)", "plainTextFormattedCitation" : "(Vrba, 1994; deMenocal, 2004; Dom\u00ednguez-Rodrigo, 2014)", "previouslyFormattedCitation" : "(Vrba, 1994; deMenocal, 2004; Dom\u00ednguez-Rodrigo, 2014)" }, "properties" : { "noteIndex" : 0 }, "schema" : "https://github.com/citation-style-language/schema/raw/master/csl-citation.json" }</w:instrText>
      </w:r>
      <w:r w:rsidR="00A87467">
        <w:rPr>
          <w:rFonts w:ascii="Arial" w:hAnsi="Arial" w:cs="Arial"/>
          <w:sz w:val="22"/>
          <w:szCs w:val="22"/>
        </w:rPr>
        <w:fldChar w:fldCharType="separate"/>
      </w:r>
      <w:r w:rsidR="00151C65" w:rsidRPr="00151C65">
        <w:rPr>
          <w:rFonts w:ascii="Arial" w:hAnsi="Arial" w:cs="Arial"/>
          <w:noProof/>
          <w:sz w:val="22"/>
          <w:szCs w:val="22"/>
        </w:rPr>
        <w:t>(Vrba, 1994; deMenocal, 2004; Domínguez-Rodrigo, 2014)</w:t>
      </w:r>
      <w:r w:rsidR="00A87467">
        <w:rPr>
          <w:rFonts w:ascii="Arial" w:hAnsi="Arial" w:cs="Arial"/>
          <w:sz w:val="22"/>
          <w:szCs w:val="22"/>
        </w:rPr>
        <w:fldChar w:fldCharType="end"/>
      </w:r>
      <w:r w:rsidRPr="00E24208">
        <w:rPr>
          <w:rFonts w:ascii="Arial" w:hAnsi="Arial" w:cs="Arial"/>
          <w:sz w:val="22"/>
          <w:szCs w:val="22"/>
        </w:rPr>
        <w:t>. Alternatively, variability-based hypotheses implicate increasingly severe climatic fluctuations (e.g. variability selection hypothesis, variability pulse hypothesis)</w:t>
      </w:r>
      <w:r w:rsidR="00151C65">
        <w:rPr>
          <w:rFonts w:ascii="Arial" w:hAnsi="Arial" w:cs="Arial"/>
          <w:sz w:val="22"/>
          <w:szCs w:val="22"/>
        </w:rPr>
        <w:fldChar w:fldCharType="begin" w:fldLock="1"/>
      </w:r>
      <w:r w:rsidR="000F6776">
        <w:rPr>
          <w:rFonts w:ascii="Arial" w:hAnsi="Arial" w:cs="Arial"/>
          <w:sz w:val="22"/>
          <w:szCs w:val="22"/>
        </w:rPr>
        <w:instrText>ADDIN CSL_CITATION { "citationItems" : [ { "id" : "ITEM-1", "itemData" : { "author" : [ { "dropping-particle" : "", "family" : "Potts", "given" : "Richard", "non-dropping-particle" : "", "parse-names" : false, "suffix" : "" } ], "container-title" : "Science", "genre" : "JOUR", "id" : "ITEM-1", "issue" : "5277", "issued" : { "date-parts" : [ [ "1996", "1", "1" ] ] }, "page" : "922-923", "publisher" : "American Association for the Advancement of Science", "title" : "Evolution and climate variability", "type" : "article-journal", "volume" : "273" }, "uris" : [ "http://www.mendeley.com/documents/?uuid=313c6ce3-26eb-40ea-9dff-4732774a465d" ] }, { "id" : "ITEM-2", "itemData" : { "author" : [ { "dropping-particle" : "", "family" : "Potts", "given" : "Richard", "non-dropping-particle" : "", "parse-names" : false, "suffix" : "" } ], "container-title" : "Evolutionary Anthropology: Issues, News, and Reviews", "genre" : "JOUR", "id" : "ITEM-2", "issue" : "3", "issued" : { "date-parts" : [ [ "1998", "1", "1" ] ] }, "page" : "81-96", "publisher" : "John Wiley &amp; Sons, Inc.", "title" : "Variability selection in hominid evolution", "type" : "article-journal", "volume" : "7" }, "uris" : [ "http://www.mendeley.com/documents/?uuid=edb05910-9f02-4cae-ae9b-8a1df5bc9bef" ] }, { "id" : "ITEM-3", "itemData" : { "author" : [ { "dropping-particle" : "", "family" : "Bobe", "given" : "Ren\u00e9", "non-dropping-particle" : "", "parse-names" : false, "suffix" : "" }, { "dropping-particle" : "", "family" : "Behrensmeyer", "given" : "Anna K", "non-dropping-particle" : "", "parse-names" : false, "suffix" : "" }, { "dropping-particle" : "", "family" : "Chapman", "given" : "Ralph E", "non-dropping-particle" : "", "parse-names" : false, "suffix" : "" } ], "container-title" : "Journal of Human Evolution", "genre" : "JOUR", "id" : "ITEM-3", "issue" : "4", "issued" : { "date-parts" : [ [ "2002", "4", "1" ] ] }, "page" : "475-497", "publisher" : "Elsevier Ltd", "title" : "Faunal change, environmental variability and late Pliocene hominin evolution", "type" : "article-journal", "volume" : "42" }, "uris" : [ "http://www.mendeley.com/documents/?uuid=fd987411-0a1c-421c-868e-3e5b2ee191d4" ] }, { "id" : "ITEM-4", "itemData" : { "author" : [ { "dropping-particle" : "", "family" : "Trauth", "given" : "Martin H", "non-dropping-particle" : "", "parse-names" : false, "suffix" : "" }, { "dropping-particle" : "", "family" : "Maslin", "given" : "Mark A", "non-dropping-particle" : "", "parse-names" : false, "suffix" : "" }, { "dropping-particle" : "", "family" : "Deino", "given" : "Alan L", "non-dropping-particle" : "", "parse-names" : false, "suffix" : "" }, { "dropping-particle" : "", "family" : "Strecker", "given" : "Manfred R", "non-dropping-particle" : "", "parse-names" : false, "suffix" : "" }, { "dropping-particle" : "", "family" : "Bergner", "given" : "Andreas G N", "non-dropping-particle" : "", "parse-names" : false, "suffix" : "" }, { "dropping-particle" : "", "family" : "D\u00fchnforth", "given" : "Miriam", "non-dropping-particle" : "", "parse-names" : false, "suffix" : "" } ], "container-title" : "Journal of Human Evolution", "genre" : "JOUR", "id" : "ITEM-4", "issue" : "5", "issued" : { "date-parts" : [ [ "2007", "11", "1" ] ] }, "page" : "475-486", "publisher" : "Elsevier Ltd", "title" : "High- and low-latitude forcing of Plio-Pleistocene East African climate and human evolution", "type" : "article-journal", "volume" : "53" }, "uris" : [ "http://www.mendeley.com/documents/?uuid=549043e0-4f82-4979-85e3-d3f3ffd6149e" ] }, { "id" : "ITEM-5", "itemData" : { "author" : [ { "dropping-particle" : "", "family" : "Trauth", "given" : "Martin H", "non-dropping-particle" : "", "parse-names" : false, "suffix" : "" }, { "dropping-particle" : "", "family" : "Maslin", "given" : "Mark A", "non-dropping-particle" : "", "parse-names" : false, "suffix" : "" }, { "dropping-particle" : "", "family" : "Deino", "given" : "Alan L", "non-dropping-particle" : "", "parse-names" : false, "suffix" : "" }, { "dropping-particle" : "", "family" : "Junginger", "given" : "Annett", "non-dropping-particle" : "", "parse-names" : false, "suffix" : "" }, { "dropping-particle" : "", "family" : "Lesoloyia", "given" : "Moses", "non-dropping-particle" : "", "parse-names" : false, "suffix" : "" }, { "dropping-particle" : "", "family" : "Odada", "given" : "Eric O", "non-dropping-particle" : "", "parse-names" : false, "suffix" : "" }, { "dropping-particle" : "", "family" : "Olago", "given" : "Daniel O", "non-dropping-particle" : "", "parse-names" : false, "suffix" : "" }, { "dropping-particle" : "", "family" : "Olaka", "given" : "Lydia A", "non-dropping-particle" : "", "parse-names" : false, "suffix" : "" }, { "dropping-particle" : "", "family" : "Strecker", "given" : "Manfred R", "non-dropping-particle" : "", "parse-names" : false, "suffix" : "" }, { "dropping-particle" : "", "family" : "Tiedemann", "given" : "Ralph", "non-dropping-particle" : "", "parse-names" : false, "suffix" : "" } ], "container-title" : "Quaternary Science Reviews", "genre" : "JOUR", "id" : "ITEM-5", "issue" : "23-24", "issued" : { "date-parts" : [ [ "2010", "11", "1" ] ] }, "page" : "2981-2988", "publisher" : "Elsevier Ltd", "title" : "Human evolution in a variable environment: the amplifier lakes of Eastern Africa", "type" : "article-journal", "volume" : "29" }, "uris" : [ "http://www.mendeley.com/documents/?uuid=b2283c64-afea-4e70-93ad-acd5d5e3558a" ] }, { "id" : "ITEM-6", "itemData" : { "abstract" : "Quaternary Science Reviews, 101 (2014) 1-17. doi:10.1016/j.quascirev.2014.06.012", "author" : [ { "dropping-particle" : "", "family" : "Maslin", "given" : "Mark A", "non-dropping-particle" : "", "parse-names" : false, "suffix" : "" }, { "dropping-particle" : "", "family" : "Brierley", "given" : "Chris M", "non-dropping-particle" : "", "parse-names" : false, "suffix" : "" }, { "dropping-particle" : "", "family" : "Milner", "given" : "Alice M", "non-dropping-particle" : "", "parse-names" : false, "suffix" : "" }, { "dropping-particle" : "", "family" : "Shultz", "given" : "Susanne", "non-dropping-particle" : "", "parse-names" : false, "suffix" : "" }, { "dropping-particle" : "", "family" : "Trauth", "given" : "Martin H", "non-dropping-particle" : "", "parse-names" : false, "suffix" : "" }, { "dropping-particle" : "", "family" : "Wilson", "given" : "Katy E", "non-dropping-particle" : "", "parse-names" : false, "suffix" : "" } ], "container-title" : "Quaternary Science Reviews", "genre" : "JOUR", "id" : "ITEM-6", "issue" : "C", "issued" : { "date-parts" : [ [ "2014", "10", "1" ] ] }, "page" : "1-17", "publisher" : "Elsevier Ltd", "title" : "East African climate pulses and early human evolution", "type" : "article-journal", "volume" : "101" }, "uris" : [ "http://www.mendeley.com/documents/?uuid=43bfa6c2-59fe-4e15-80f9-40378bccf9a1" ] }, { "id" : "ITEM-7", "itemData" : { "abstract" : "Current evidence suggests that many of the major events in hominin evolution occurred in East Africa. Hence, over the past two decades, there has been intensive work undertaken to understand African palaeoclimate and tectonics in order to put together a coherent picture of how the environment of Africa has varied over the past 10 Myr. A new consensus is emerging that suggests the unusual geology and climate of East Africa created a complex, environmentally very variable setting. This new understanding of East African climate has led to the pulsed climate variability hypothesis that suggests the long-term drying trend in East Africa was punctuated by episodes of short alternating periods of extreme humidity and aridity which may have driven hominin speciation, encephalization and dispersals out of Africa. This hypothesis is unique as it provides a conceptual framework within which other evolutionary theories can be examined: first, at macro-scale comparing phylogenetic gradualism and punctuated equilibrium; second, at a more focused level of human evolution comparing allopatric speciation, aridity hypothesis, turnover pulse hypothesis, variability selection hypothesis, Red Queen hypothesis and sympatric speciation based on sexual selection. It is proposed that each one of these mechanisms may have been acting on hominins during these short periods of climate variability, which then produce a range of different traits that led to the emergence of new species. In the case of Homo erectus (sensu lato), it is not just brain size that changes but life history (shortened inter-birth intervals, delayed development), body size and dimorphism, shoulder morphology to allow thrown projectiles, adaptation to long-distance running, ecological flexibility and social behaviour. The future of evolutionary research should be to create evidence-based meta-narratives, which encompass multiple mechanisms that select for different traits leading ultimately to speciation.", "author" : [ { "dropping-particle" : "", "family" : "Maslin", "given" : "Mark A", "non-dropping-particle" : "", "parse-names" : false, "suffix" : "" }, { "dropping-particle" : "", "family" : "Shultz", "given" : "Susanne", "non-dropping-particle" : "", "parse-names" : false, "suffix" : "" }, { "dropping-particle" : "", "family" : "Trauth", "given" : "Martin H", "non-dropping-particle" : "", "parse-names" : false, "suffix" : "" } ], "container-title" : "Philosophical Transactions of the Royal Society B: Biological Sciences", "genre" : "JOUR", "id" : "ITEM-7", "issue" : "1663", "issued" : { "date-parts" : [ [ "2015", "3", "5" ] ] }, "publisher-place" : "Department of Geography, University College London, Pearson Building, Gower Street, London, UK m.maslin@ucl.ac.uk.", "title" : "A synthesis of the theories and concepts of early human evolution.", "type" : "article-journal", "volume" : "370" }, "uris" : [ "http://www.mendeley.com/documents/?uuid=5116415f-17a9-4115-be31-66b6adb58e88" ] } ], "mendeley" : { "formattedCitation" : "(Potts, 1996, 1998a; Bobe et al., 2002; Trauth et al., 2007, 2010, Maslin et al., 2014, 2015)", "plainTextFormattedCitation" : "(Potts, 1996, 1998a; Bobe et al., 2002; Trauth et al., 2007, 2010, Maslin et al., 2014, 2015)", "previouslyFormattedCitation" : "(Potts, 1996, 1998a; Bobe et al., 2002; Trauth et al., 2007, 2010, Maslin et al., 2014, 2015)" }, "properties" : { "noteIndex" : 0 }, "schema" : "https://github.com/citation-style-language/schema/raw/master/csl-citation.json" }</w:instrText>
      </w:r>
      <w:r w:rsidR="00151C65">
        <w:rPr>
          <w:rFonts w:ascii="Arial" w:hAnsi="Arial" w:cs="Arial"/>
          <w:sz w:val="22"/>
          <w:szCs w:val="22"/>
        </w:rPr>
        <w:fldChar w:fldCharType="separate"/>
      </w:r>
      <w:r w:rsidR="000F6776" w:rsidRPr="000F6776">
        <w:rPr>
          <w:rFonts w:ascii="Arial" w:hAnsi="Arial" w:cs="Arial"/>
          <w:noProof/>
          <w:sz w:val="22"/>
          <w:szCs w:val="22"/>
        </w:rPr>
        <w:t>(Potts, 1996, 1998a; Bobe et al., 2002; Trauth et al., 2007, 2010, Maslin et al., 2014, 2015)</w:t>
      </w:r>
      <w:r w:rsidR="00151C65">
        <w:rPr>
          <w:rFonts w:ascii="Arial" w:hAnsi="Arial" w:cs="Arial"/>
          <w:sz w:val="22"/>
          <w:szCs w:val="22"/>
        </w:rPr>
        <w:fldChar w:fldCharType="end"/>
      </w:r>
      <w:r w:rsidRPr="00E24208">
        <w:rPr>
          <w:rFonts w:ascii="Arial" w:hAnsi="Arial" w:cs="Arial"/>
          <w:sz w:val="22"/>
          <w:szCs w:val="22"/>
        </w:rPr>
        <w:t xml:space="preserve">. More specifically, variability-based hypotheses posit that increases in the amplitude and periodicity of global environmental fluctuations may </w:t>
      </w:r>
      <w:ins w:id="0" w:author="Brian Schilder" w:date="2016-11-27T14:59:00Z">
        <w:r w:rsidR="00917400">
          <w:rPr>
            <w:rFonts w:ascii="Arial" w:hAnsi="Arial" w:cs="Arial"/>
            <w:sz w:val="22"/>
            <w:szCs w:val="22"/>
          </w:rPr>
          <w:t>induce extinction, migration</w:t>
        </w:r>
      </w:ins>
      <w:ins w:id="1" w:author="Brian Schilder" w:date="2016-11-27T15:02:00Z">
        <w:r w:rsidR="00917400">
          <w:rPr>
            <w:rFonts w:ascii="Arial" w:hAnsi="Arial" w:cs="Arial"/>
            <w:sz w:val="22"/>
            <w:szCs w:val="22"/>
          </w:rPr>
          <w:t xml:space="preserve">, </w:t>
        </w:r>
      </w:ins>
      <w:ins w:id="2" w:author="Brian Schilder" w:date="2016-11-27T15:03:00Z">
        <w:r w:rsidR="00917400">
          <w:rPr>
            <w:rFonts w:ascii="Arial" w:hAnsi="Arial" w:cs="Arial"/>
            <w:sz w:val="22"/>
            <w:szCs w:val="22"/>
          </w:rPr>
          <w:t>and in some instances,</w:t>
        </w:r>
      </w:ins>
      <w:ins w:id="3" w:author="Brian Schilder" w:date="2016-11-27T15:02:00Z">
        <w:r w:rsidR="00917400">
          <w:rPr>
            <w:rFonts w:ascii="Arial" w:hAnsi="Arial" w:cs="Arial"/>
            <w:sz w:val="22"/>
            <w:szCs w:val="22"/>
          </w:rPr>
          <w:t xml:space="preserve"> </w:t>
        </w:r>
      </w:ins>
      <w:r w:rsidRPr="00E24208">
        <w:rPr>
          <w:rFonts w:ascii="Arial" w:hAnsi="Arial" w:cs="Arial"/>
          <w:sz w:val="22"/>
          <w:szCs w:val="22"/>
        </w:rPr>
        <w:t>influence some species to become more versatile and thus to more effectively adapt to rapidly changing environments.</w:t>
      </w:r>
      <w:ins w:id="4" w:author="Brian Schilder" w:date="2016-11-27T15:03:00Z">
        <w:r w:rsidR="00917400">
          <w:rPr>
            <w:rFonts w:ascii="Arial" w:hAnsi="Arial" w:cs="Arial"/>
            <w:sz w:val="22"/>
            <w:szCs w:val="22"/>
          </w:rPr>
          <w:t xml:space="preserve"> According to</w:t>
        </w:r>
      </w:ins>
      <w:del w:id="5" w:author="Brian Schilder" w:date="2016-11-27T15:03:00Z">
        <w:r w:rsidRPr="00E24208" w:rsidDel="00917400">
          <w:rPr>
            <w:rFonts w:ascii="Arial" w:hAnsi="Arial" w:cs="Arial"/>
            <w:sz w:val="22"/>
            <w:szCs w:val="22"/>
          </w:rPr>
          <w:delText xml:space="preserve"> In</w:delText>
        </w:r>
      </w:del>
      <w:r w:rsidRPr="00E24208">
        <w:rPr>
          <w:rFonts w:ascii="Arial" w:hAnsi="Arial" w:cs="Arial"/>
          <w:sz w:val="22"/>
          <w:szCs w:val="22"/>
        </w:rPr>
        <w:t xml:space="preserve"> this </w:t>
      </w:r>
      <w:ins w:id="6" w:author="Brian Schilder" w:date="2016-11-27T15:03:00Z">
        <w:r w:rsidR="00917400">
          <w:rPr>
            <w:rFonts w:ascii="Arial" w:hAnsi="Arial" w:cs="Arial"/>
            <w:sz w:val="22"/>
            <w:szCs w:val="22"/>
          </w:rPr>
          <w:t xml:space="preserve">third </w:t>
        </w:r>
      </w:ins>
      <w:r w:rsidRPr="00E24208">
        <w:rPr>
          <w:rFonts w:ascii="Arial" w:hAnsi="Arial" w:cs="Arial"/>
          <w:sz w:val="22"/>
          <w:szCs w:val="22"/>
        </w:rPr>
        <w:t xml:space="preserve">scenario, hominins responded to </w:t>
      </w:r>
      <w:del w:id="7" w:author="Brian Schilder" w:date="2016-11-27T15:03:00Z">
        <w:r w:rsidRPr="00E24208" w:rsidDel="00917400">
          <w:rPr>
            <w:rFonts w:ascii="Arial" w:hAnsi="Arial" w:cs="Arial"/>
            <w:sz w:val="22"/>
            <w:szCs w:val="22"/>
          </w:rPr>
          <w:delText xml:space="preserve">this </w:delText>
        </w:r>
      </w:del>
      <w:ins w:id="8" w:author="Brian Schilder" w:date="2016-11-27T15:03:00Z">
        <w:r w:rsidR="00917400">
          <w:rPr>
            <w:rFonts w:ascii="Arial" w:hAnsi="Arial" w:cs="Arial"/>
            <w:sz w:val="22"/>
            <w:szCs w:val="22"/>
          </w:rPr>
          <w:t>an</w:t>
        </w:r>
        <w:r w:rsidR="00917400" w:rsidRPr="00E24208">
          <w:rPr>
            <w:rFonts w:ascii="Arial" w:hAnsi="Arial" w:cs="Arial"/>
            <w:sz w:val="22"/>
            <w:szCs w:val="22"/>
          </w:rPr>
          <w:t xml:space="preserve"> </w:t>
        </w:r>
      </w:ins>
      <w:r w:rsidRPr="00E24208">
        <w:rPr>
          <w:rFonts w:ascii="Arial" w:hAnsi="Arial" w:cs="Arial"/>
          <w:sz w:val="22"/>
          <w:szCs w:val="22"/>
        </w:rPr>
        <w:t xml:space="preserve">increased demand for versatility by evolving larger brains capable of enhanced behavioral plasticity </w:t>
      </w:r>
      <w:r w:rsidR="00C836A1">
        <w:rPr>
          <w:rFonts w:ascii="Arial" w:hAnsi="Arial" w:cs="Arial"/>
          <w:sz w:val="22"/>
          <w:szCs w:val="22"/>
        </w:rPr>
        <w:fldChar w:fldCharType="begin" w:fldLock="1"/>
      </w:r>
      <w:r w:rsidR="00C836A1">
        <w:rPr>
          <w:rFonts w:ascii="Arial" w:hAnsi="Arial" w:cs="Arial"/>
          <w:sz w:val="22"/>
          <w:szCs w:val="22"/>
        </w:rPr>
        <w:instrText>ADDIN CSL_CITATION { "citationItems" : [ { "id" : "ITEM-1", "itemData" : { "author" : [ { "dropping-particle" : "", "family" : "Potts", "given" : "Richard", "non-dropping-particle" : "", "parse-names" : false, "suffix" : "" } ], "container-title" : "Current Anthropology", "genre" : "JOUR", "id" : "ITEM-1", "issue" : "S6", "issued" : { "date-parts" : [ [ "2012", "12", "1" ] ] }, "page" : "S299-S317", "publisher" : "The University of Chicago Press", "title" : "Environmental and Behavioral Evidence Pertaining to the Evolution of Early Homo", "type" : "article-journal", "volume" : "53" }, "uris" : [ "http://www.mendeley.com/documents/?uuid=89935f85-806c-43a9-845b-2dc3622b1596" ] } ], "mendeley" : { "formattedCitation" : "(Potts, 2012)", "plainTextFormattedCitation" : "(Potts, 2012)", "previouslyFormattedCitation" : "(Potts, 2012)" }, "properties" : { "noteIndex" : 0 }, "schema" : "https://github.com/citation-style-language/schema/raw/master/csl-citation.json" }</w:instrText>
      </w:r>
      <w:r w:rsidR="00C836A1">
        <w:rPr>
          <w:rFonts w:ascii="Arial" w:hAnsi="Arial" w:cs="Arial"/>
          <w:sz w:val="22"/>
          <w:szCs w:val="22"/>
        </w:rPr>
        <w:fldChar w:fldCharType="separate"/>
      </w:r>
      <w:r w:rsidR="00C836A1" w:rsidRPr="00C836A1">
        <w:rPr>
          <w:rFonts w:ascii="Arial" w:hAnsi="Arial" w:cs="Arial"/>
          <w:noProof/>
          <w:sz w:val="22"/>
          <w:szCs w:val="22"/>
        </w:rPr>
        <w:t>(Potts, 2012)</w:t>
      </w:r>
      <w:r w:rsidR="00C836A1">
        <w:rPr>
          <w:rFonts w:ascii="Arial" w:hAnsi="Arial" w:cs="Arial"/>
          <w:sz w:val="22"/>
          <w:szCs w:val="22"/>
        </w:rPr>
        <w:fldChar w:fldCharType="end"/>
      </w:r>
      <w:r w:rsidRPr="00E24208">
        <w:rPr>
          <w:rFonts w:ascii="Arial" w:hAnsi="Arial" w:cs="Arial"/>
          <w:sz w:val="22"/>
          <w:szCs w:val="22"/>
        </w:rPr>
        <w:t xml:space="preserve">. Lastly, some have suggested the rapidity at which climate change occurs may be a </w:t>
      </w:r>
      <w:r>
        <w:rPr>
          <w:rFonts w:ascii="Arial" w:hAnsi="Arial" w:cs="Arial"/>
          <w:sz w:val="22"/>
          <w:szCs w:val="22"/>
        </w:rPr>
        <w:t>catalyst</w:t>
      </w:r>
      <w:r w:rsidRPr="00E24208">
        <w:rPr>
          <w:rFonts w:ascii="Arial" w:hAnsi="Arial" w:cs="Arial"/>
          <w:sz w:val="22"/>
          <w:szCs w:val="22"/>
        </w:rPr>
        <w:t xml:space="preserve"> of evolution, here referred to as rate-based hypotheses (e.g. turnover pulse hypothesis) </w:t>
      </w:r>
      <w:r w:rsidR="00C836A1">
        <w:rPr>
          <w:rFonts w:ascii="Arial" w:hAnsi="Arial" w:cs="Arial"/>
          <w:sz w:val="22"/>
          <w:szCs w:val="22"/>
        </w:rPr>
        <w:fldChar w:fldCharType="begin" w:fldLock="1"/>
      </w:r>
      <w:r w:rsidR="00DB6C0A">
        <w:rPr>
          <w:rFonts w:ascii="Arial" w:hAnsi="Arial" w:cs="Arial"/>
          <w:sz w:val="22"/>
          <w:szCs w:val="22"/>
        </w:rPr>
        <w:instrText>ADDIN CSL_CITATION { "citationItems" : [ { "id" : "ITEM-1", "itemData" : { "author" : [ { "dropping-particle" : "", "family" : "Vrba", "given" : "Elisabeth S", "non-dropping-particle" : "", "parse-names" : false, "suffix" : "" } ], "container-title" : "American Journal of Science", "genre" : "JOUR", "id" : "ITEM-1", "issue" : "A", "issued" : { "date-parts" : [ [ "1993", "1", "1" ] ] }, "page" : "418-452", "title" : "Turnover-pulses, the Red Queen, and related topics", "type" : "article-journal", "volume" : "293" }, "uris" : [ "http://www.mendeley.com/documents/?uuid=d7717a71-d621-4f1e-a971-394c144cf624" ] }, { "id" : "ITEM-2", "itemData" : { "author" : [ { "dropping-particle" : "", "family" : "Vrba", "given" : "Elisabeth S", "non-dropping-particle" : "", "parse-names" : false, "suffix" : "" } ], "container-title" : "Paleoclimate and evolution", "genre" : "JOUR", "id" : "ITEM-2", "issued" : { "date-parts" : [ [ "1995", "1", "1" ] ] }, "page" : "385-424", "publisher" : "Yale University Press", "title" : "The Fossil Record of African Antelopes ( Mamrnalia , Bovidae ) in Relation to Human Evolution and", "type" : "article-journal" }, "uris" : [ "http://www.mendeley.com/documents/?uuid=91e86253-999f-456d-885e-9022d873e668" ] }, { "id" : "ITEM-3", "itemData" : { "author" : [ { "dropping-particle" : "", "family" : "Vrba", "given" : "Elisabeth S", "non-dropping-particle" : "", "parse-names" : false, "suffix" : "" } ], "container-title" : "Journal of Anthropological Research", "genre" : "JOUR", "id" : "ITEM-3", "issue" : "1", "issued" : { "date-parts" : [ [ "1996", "1", "1" ] ] }, "page" : "1-28", "publisher" : "University of New Mexico", "title" : "Climate, heterochrony, and human evolution", "type" : "article-journal", "volume" : "52" }, "uris" : [ "http://www.mendeley.com/documents/?uuid=9fb1745e-ea05-4580-90e6-ec9a91f7e7a8" ] } ], "mendeley" : { "formattedCitation" : "(Vrba, 1993, 1995, 1996)", "plainTextFormattedCitation" : "(Vrba, 1993, 1995, 1996)", "previouslyFormattedCitation" : "(Vrba, 1993, 1995, 1996)" }, "properties" : { "noteIndex" : 0 }, "schema" : "https://github.com/citation-style-language/schema/raw/master/csl-citation.json" }</w:instrText>
      </w:r>
      <w:r w:rsidR="00C836A1">
        <w:rPr>
          <w:rFonts w:ascii="Arial" w:hAnsi="Arial" w:cs="Arial"/>
          <w:sz w:val="22"/>
          <w:szCs w:val="22"/>
        </w:rPr>
        <w:fldChar w:fldCharType="separate"/>
      </w:r>
      <w:r w:rsidR="00C836A1" w:rsidRPr="00C836A1">
        <w:rPr>
          <w:rFonts w:ascii="Arial" w:hAnsi="Arial" w:cs="Arial"/>
          <w:noProof/>
          <w:sz w:val="22"/>
          <w:szCs w:val="22"/>
        </w:rPr>
        <w:t>(Vrba, 1993, 1995, 1996)</w:t>
      </w:r>
      <w:r w:rsidR="00C836A1">
        <w:rPr>
          <w:rFonts w:ascii="Arial" w:hAnsi="Arial" w:cs="Arial"/>
          <w:sz w:val="22"/>
          <w:szCs w:val="22"/>
        </w:rPr>
        <w:fldChar w:fldCharType="end"/>
      </w:r>
      <w:r w:rsidR="00C836A1">
        <w:rPr>
          <w:rFonts w:ascii="Arial" w:hAnsi="Arial" w:cs="Arial"/>
          <w:sz w:val="22"/>
          <w:szCs w:val="22"/>
        </w:rPr>
        <w:t>.</w:t>
      </w:r>
    </w:p>
    <w:p w14:paraId="75910BF7" w14:textId="6CCFF3A8"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While often conceptualized as mutually exclusive, there is in fact considerable overlap </w:t>
      </w:r>
      <w:r>
        <w:rPr>
          <w:rFonts w:ascii="Arial" w:hAnsi="Arial" w:cs="Arial"/>
          <w:sz w:val="22"/>
          <w:szCs w:val="22"/>
        </w:rPr>
        <w:t>among</w:t>
      </w:r>
      <w:r w:rsidRPr="00E24208">
        <w:rPr>
          <w:rFonts w:ascii="Arial" w:hAnsi="Arial" w:cs="Arial"/>
          <w:sz w:val="22"/>
          <w:szCs w:val="22"/>
        </w:rPr>
        <w:t xml:space="preserve"> these hypotheses. Changes in trend, variability, and rate are highly interactive aspects </w:t>
      </w:r>
      <w:r w:rsidRPr="00E24208">
        <w:rPr>
          <w:rFonts w:ascii="Arial" w:hAnsi="Arial" w:cs="Arial"/>
          <w:sz w:val="22"/>
          <w:szCs w:val="22"/>
        </w:rPr>
        <w:lastRenderedPageBreak/>
        <w:t>of the global climate that can in turn have complex downstream effects on environment at the level of continents, regions, local habitats, and communities of organisms</w:t>
      </w:r>
      <w:r w:rsidR="00DB6C0A">
        <w:rPr>
          <w:rFonts w:ascii="Arial" w:hAnsi="Arial" w:cs="Arial"/>
          <w:sz w:val="22"/>
          <w:szCs w:val="22"/>
        </w:rPr>
        <w:t xml:space="preserve"> </w:t>
      </w:r>
      <w:r w:rsidR="00DB6C0A">
        <w:rPr>
          <w:rFonts w:ascii="Arial" w:hAnsi="Arial" w:cs="Arial"/>
          <w:sz w:val="22"/>
          <w:szCs w:val="22"/>
        </w:rPr>
        <w:fldChar w:fldCharType="begin" w:fldLock="1"/>
      </w:r>
      <w:r w:rsidR="000F6776">
        <w:rPr>
          <w:rFonts w:ascii="Arial" w:hAnsi="Arial" w:cs="Arial"/>
          <w:sz w:val="22"/>
          <w:szCs w:val="22"/>
        </w:rPr>
        <w:instrText>ADDIN CSL_CITATION { "citationItems" : [ { "id" : "ITEM-1", "itemData" : { "author" : [ { "dropping-particle" : "", "family" : "Zachos", "given" : "James", "non-dropping-particle" : "", "parse-names" : false, "suffix" : "" }, { "dropping-particle" : "", "family" : "Pagani", "given" : "Mark", "non-dropping-particle" : "", "parse-names" : false, "suffix" : "" }, { "dropping-particle" : "", "family" : "Sloan", "given" : "Lisa", "non-dropping-particle" : "", "parse-names" : false, "suffix" : "" }, { "dropping-particle" : "", "family" : "Thomas", "given" : "Ellen", "non-dropping-particle" : "", "parse-names" : false, "suffix" : "" }, { "dropping-particle" : "", "family" : "Billups", "given" : "Katharina", "non-dropping-particle" : "", "parse-names" : false, "suffix" : "" } ], "container-title" : "Science", "genre" : "JOUR", "id" : "ITEM-1", "issue" : "5517", "issued" : { "date-parts" : [ [ "2001", "1", "1" ] ] }, "page" : "686-693", "publisher" : "American Association for the Advancement of Science", "title" : "Trends, rhythms, and aberrations in global climate 65 Ma to present", "type" : "article-journal", "volume" : "292" }, "uris" : [ "http://www.mendeley.com/documents/?uuid=18fb9e53-3749-465d-9737-961fe0d9e606" ] }, { "id" : "ITEM-2", "itemData" : { "abstract" : "The late Cenozoic climate of Africa is a critical component for understanding human evolution. African climate is controlled by major tectonic changes, global climate transitions, and local variations in orbital forcing. We introduce the special African Paleoclimate Issue of the Journal of Human Evolution by providing a background for and synthesis of the latest work relating to the environmental context for human evolution. Records presented in this special issue suggest that the regional tectonics, appearance of C(4) plants in East Africa, and late Cenozoic global cooling combined to produce a long-term drying trend in East Africa. Of particular importance is the uplift associated with the East African Rift Valley formation, which altered wind flow patterns from a more zonal to more meridinal direction. Results in this volume suggest a marked difference in the climate history of southern and eastern Africa, though both are clearly influenced by the major global climate thresholds crossed in the last 3 million years. Papers in this volume present lake, speleothem, and marine paleoclimate records showing that the East African long-term drying trend is punctuated by episodes of short, alternating periods of extreme wetness and aridity. These periods of extreme climate variability are characterized by the precession-forced appearance and disappearance of large, deep lakes in the East African Rift Valley and paralleled by low and high wind-driven dust loads reaching the adjacent ocean basins. Dating of these records show that over the last 3 million years such periods only occur at the times of major global climatic transitions, such as the intensification of Northern Hemisphere Glaciation (2.7-2.5 Ma), intensification of the Walker Circulation (1.9-1.7 Ma), and the Mid-Pleistocene Revolution (1-0.7 Ma). Authors in this volume suggest this onset occurs as high latitude forcing in both Hemispheres compresses the Intertropical Convergence Zone so that East Africa becomes locally sensitive to precessional forcing, resulting in rapid shifts from wet to dry conditions. These periods of extreme climate variability may have provided a catalyst for evolutionary change and driven key speciation and dispersal events amongst mammals and hominins in Africa. In particular, hominin species seem to differentially originate and go extinct during periods of extreme climate variability. Results presented in this volume may represent the basis of a new theory of early human \u2026", "author" : [ { "dropping-particle" : "", "family" : "Maslin", "given" : "Mark A", "non-dropping-particle" : "", "parse-names" : false, "suffix" : "" }, { "dropping-particle" : "", "family" : "Christensen", "given" : "Beth", "non-dropping-particle" : "", "parse-names" : false, "suffix" : "" } ], "container-title" : "Journal of Human Evolution", "genre" : "JOUR", "id" : "ITEM-2", "issue" : "5", "issued" : { "date-parts" : [ [ "2007", "11", "1" ] ] }, "page" : "443-464", "publisher" : "Elsevier Ltd", "publisher-place" : "Environmental Change Research Centre, Department of Geography, University College London, UK. m.maslin@geog.ucl.ac.uk", "title" : "Tectonics, orbital forcing, global climate change, and human evolution in Africa: introduction to the African paleoclimate special volume.", "type" : "article-journal", "volume" : "53" }, "uris" : [ "http://www.mendeley.com/documents/?uuid=3833fe16-d1d6-4a06-b351-08b6c3f28e9a" ] } ], "mendeley" : { "formattedCitation" : "(Zachos et al., 2001; Maslin and Christensen, 2007)", "plainTextFormattedCitation" : "(Zachos et al., 2001; Maslin and Christensen, 2007)", "previouslyFormattedCitation" : "(Zachos et al., 2001; Maslin and Christensen, 2007)" }, "properties" : { "noteIndex" : 0 }, "schema" : "https://github.com/citation-style-language/schema/raw/master/csl-citation.json" }</w:instrText>
      </w:r>
      <w:r w:rsidR="00DB6C0A">
        <w:rPr>
          <w:rFonts w:ascii="Arial" w:hAnsi="Arial" w:cs="Arial"/>
          <w:sz w:val="22"/>
          <w:szCs w:val="22"/>
        </w:rPr>
        <w:fldChar w:fldCharType="separate"/>
      </w:r>
      <w:r w:rsidR="00DB6C0A" w:rsidRPr="00DB6C0A">
        <w:rPr>
          <w:rFonts w:ascii="Arial" w:hAnsi="Arial" w:cs="Arial"/>
          <w:noProof/>
          <w:sz w:val="22"/>
          <w:szCs w:val="22"/>
        </w:rPr>
        <w:t>(Zachos et al., 2001; Maslin and Christensen, 2007)</w:t>
      </w:r>
      <w:r w:rsidR="00DB6C0A">
        <w:rPr>
          <w:rFonts w:ascii="Arial" w:hAnsi="Arial" w:cs="Arial"/>
          <w:sz w:val="22"/>
          <w:szCs w:val="22"/>
        </w:rPr>
        <w:fldChar w:fldCharType="end"/>
      </w:r>
      <w:r w:rsidRPr="00E24208">
        <w:rPr>
          <w:rFonts w:ascii="Arial" w:hAnsi="Arial" w:cs="Arial"/>
          <w:sz w:val="22"/>
          <w:szCs w:val="22"/>
        </w:rPr>
        <w:t>. Therefore</w:t>
      </w:r>
      <w:r>
        <w:rPr>
          <w:rFonts w:ascii="Arial" w:hAnsi="Arial" w:cs="Arial"/>
          <w:sz w:val="22"/>
          <w:szCs w:val="22"/>
        </w:rPr>
        <w:t>,</w:t>
      </w:r>
      <w:r w:rsidRPr="00E24208">
        <w:rPr>
          <w:rFonts w:ascii="Arial" w:hAnsi="Arial" w:cs="Arial"/>
          <w:sz w:val="22"/>
          <w:szCs w:val="22"/>
        </w:rPr>
        <w:t xml:space="preserve"> it seems more appropriate to test these hypotheses within a single comprehensive model. </w:t>
      </w:r>
    </w:p>
    <w:p w14:paraId="5885070D" w14:textId="5AB93DE2" w:rsidR="001A14D4" w:rsidRPr="00E24208" w:rsidRDefault="001A14D4" w:rsidP="00C960EC">
      <w:pPr>
        <w:spacing w:line="360" w:lineRule="auto"/>
        <w:rPr>
          <w:rFonts w:ascii="Arial" w:hAnsi="Arial" w:cs="Arial"/>
          <w:sz w:val="22"/>
          <w:szCs w:val="22"/>
        </w:rPr>
      </w:pPr>
      <w:r w:rsidRPr="00E24208">
        <w:rPr>
          <w:rFonts w:ascii="Arial" w:hAnsi="Arial" w:cs="Arial"/>
          <w:sz w:val="22"/>
          <w:szCs w:val="22"/>
        </w:rPr>
        <w:tab/>
        <w:t>While there have been numerous claims of a relationship between hominin brain size and climate</w:t>
      </w:r>
      <w:r w:rsidR="00DB6C0A">
        <w:rPr>
          <w:rFonts w:ascii="Arial" w:hAnsi="Arial" w:cs="Arial"/>
          <w:sz w:val="22"/>
          <w:szCs w:val="22"/>
        </w:rPr>
        <w:t xml:space="preserve"> </w:t>
      </w:r>
      <w:r w:rsidR="000F6776">
        <w:rPr>
          <w:rFonts w:ascii="Arial" w:hAnsi="Arial" w:cs="Arial"/>
          <w:sz w:val="22"/>
          <w:szCs w:val="22"/>
        </w:rPr>
        <w:fldChar w:fldCharType="begin" w:fldLock="1"/>
      </w:r>
      <w:r w:rsidR="000F6776">
        <w:rPr>
          <w:rFonts w:ascii="Arial" w:hAnsi="Arial" w:cs="Arial"/>
          <w:sz w:val="22"/>
          <w:szCs w:val="22"/>
        </w:rPr>
        <w:instrText>ADDIN CSL_CITATION { "citationItems" : [ { "id" : "ITEM-1", "itemData" : { "ISBN" : "0137067739", "abstract" : "944", "author" : [ { "dropping-particle" : "", "family" : "Vrba", "given" : "Elisabeth S", "non-dropping-particle" : "", "parse-names" : false, "suffix" : "" } ], "container-title" : "Integrative paths to the past", "genre" : "JOUR", "id" : "ITEM-1", "issued" : { "date-parts" : [ [ "1994", "1", "1" ] ] }, "page" : "345-376", "publisher" : "Integrative Paths to the Past. Prentice Hall", "title" : "An hypothesis of heterochrony in response to climatic cooling and its relevance to early hominid evolution", "type" : "article-journal" }, "uris" : [ "http://www.mendeley.com/documents/?uuid=9bc85104-f388-4b47-b980-c7cdecd4af73" ] }, { "id" : "ITEM-2", "itemData" : { "author" : [ { "dropping-particle" : "", "family" : "Vrba", "given" : "Elisabeth S", "non-dropping-particle" : "", "parse-names" : false, "suffix" : "" } ], "container-title" : "Paleoclimate and evolution", "genre" : "JOUR", "id" : "ITEM-2", "issued" : { "date-parts" : [ [ "1995", "1", "1" ] ] }, "page" : "385-424", "publisher" : "Yale University Press", "title" : "The Fossil Record of African Antelopes ( Mamrnalia , Bovidae ) in Relation to Human Evolution and", "type" : "article-journal" }, "uris" : [ "http://www.mendeley.com/documents/?uuid=91e86253-999f-456d-885e-9022d873e668" ] }, { "id" : "ITEM-3", "itemData" : { "author" : [ { "dropping-particle" : "", "family" : "Vrba", "given" : "Elisabeth S", "non-dropping-particle" : "", "parse-names" : false, "suffix" : "" } ], "container-title" : "Journal of Anthropological Research", "genre" : "JOUR", "id" : "ITEM-3", "issue" : "1", "issued" : { "date-parts" : [ [ "1996", "1", "1" ] ] }, "page" : "1-28", "publisher" : "University of New Mexico", "title" : "Climate, heterochrony, and human evolution", "type" : "article-journal", "volume" : "52" }, "uris" : [ "http://www.mendeley.com/documents/?uuid=9fb1745e-ea05-4580-90e6-ec9a91f7e7a8" ] }, { "id" : "ITEM-4", "itemData" : { "abstract" : "The study of human evolution has long sought to explain major adaptations and trends that led to the origin of Homo sapiens. Environmental scenarios have played a pivotal role in this endeavor. They represent statements or, more commonly, assumptions concerning the adaptive context in which key hominin traits emerged. In many cases, however, these scenarios are based on very little if any data about the past settings in which early hominins lived. Several environmental hypotheses of human evolution are presented in this paper. Explicit test expectations are laid out, and a preliminary assessment of the hypotheses is made by examining the environmental records of Olduvai, Turkana, Olorgesailie, Zhoukoudian, Combe Grenal, and other hominin localities. Habitat-specific hypotheses have prevailed in almost all previous accounts of human adaptive history. The rise of African dry savanna is often cited as the critical event behind the development of terrestrial bipedality, stone toolmaking, and encephalized brains, among other traits. This savanna hypothesis has been countered recently by the woodland/forest hypothesis, which claims that Pliocene hominins had evolved in and were primarily attracted to closed habitats. The ideas that human evolution was fostered by cold habitats in higher latitudes or by seasonal variations in tropical and temperate zones also have their proponents. An alternative view, the variability selection hypothesis, states that large disparities in environmental conditions were responsible for important episodes of adaptive evolution. The resulting adaptations enhanced behavioral versatility and ultimately ecological diversity in the human lineage. Global environmental records for the late Cenozoic and specific records at hominin sites show the following: 1) early human habitats were subject to large-scale remodeling over time; 2) the evidence for environmental instability does not support habitat-specific explanations of key adaptive changes; 3) the range of environmental change over time was more extensive and the tempo far more prolonged than allowed by the seasonality hypothesis; and 4) the variability selection hypothesis is strongly supported by the persistence of hominins through long sequences of environmental remodeling and the origin of important adaptations in periods of wide habitat diversity. Early bipedality, stone transport, diversification of artifact contexts, encephalization, and enhanced cognitive and social functioni\u2026", "author" : [ { "dropping-particle" : "", "family" : "Potts", "given" : "Richard", "non-dropping-particle" : "", "parse-names" : false, "suffix" : "" } ], "container-title" : "American journal of physical anthropology", "genre" : "JOUR", "id" : "ITEM-4", "issued" : { "date-parts" : [ [ "1998", "1", "1" ] ] }, "page" : "93-136", "publisher-place" : "Human Origins Program, National Museum of Natural History, Smithsonian Institution, Washington, DC 20560-0112, USA.", "title" : "Environmental hypotheses of hominin evolution.", "type" : "article-journal", "volume" : "Suppl 27" }, "uris" : [ "http://www.mendeley.com/documents/?uuid=67d29774-292a-4931-b64a-18f6a74567e1" ] }, { "id" : "ITEM-5", "itemData" : { "author" : [ { "dropping-particle" : "", "family" : "Potts", "given" : "Richard", "non-dropping-particle" : "", "parse-names" : false, "suffix" : "" } ], "container-title" : "Current Anthropology", "genre" : "JOUR", "id" : "ITEM-5", "issue" : "S6", "issued" : { "date-parts" : [ [ "2012", "12", "1" ] ] }, "page" : "S299-S317", "publisher" : "The University of Chicago Press", "title" : "Environmental and Behavioral Evidence Pertaining to the Evolution of Early Homo", "type" : "article-journal", "volume" : "53" }, "uris" : [ "http://www.mendeley.com/documents/?uuid=89935f85-806c-43a9-845b-2dc3622b1596" ] }, { "id" : "ITEM-6", "itemData" : { "author" : [ { "dropping-particle" : "", "family" : "Shultz", "given" : "Susanne", "non-dropping-particle" : "", "parse-names" : false, "suffix" : "" }, { "dropping-particle" : "", "family" : "Maslin", "given" : "Mark", "non-dropping-particle" : "", "parse-names" : false, "suffix" : "" } ], "container-title" : "PloS one", "editor" : [ { "dropping-particle" : "", "family" : "Petraglia", "given" : "Michael D", "non-dropping-particle" : "", "parse-names" : false, "suffix" : "" } ], "genre" : "JOUR", "id" : "ITEM-6", "issue" : "10", "issued" : { "date-parts" : [ [ "2013", "10", "16" ] ] }, "note" : "Main differences between Brain-Climate and Shultz &amp;amp; Maslin 2013:\n\n1) East African regiononal paeloclimate data, not global.\n2)", "page" : "e76750", "title" : "Early Human Speciation, Brain Expansion and Dispersal Influenced by African Climate Pulses", "type" : "article-journal", "volume" : "8" }, "uris" : [ "http://www.mendeley.com/documents/?uuid=47abdd70-3745-4eba-aba8-fe3e7b1d837c" ] }, { "id" : "ITEM-7", "itemData" : { "abstract" : "Current evidence suggests that many of the major events in hominin evolution occurred in East Africa. Hence, over the past two decades, there has been intensive work undertaken to understand African palaeoclimate and tectonics in order to put together a coherent picture of how the environment of Africa has varied over the past 10 Myr. A new consensus is emerging that suggests the unusual geology and climate of East Africa created a complex, environmentally very variable setting. This new understanding of East African climate has led to the pulsed climate variability hypothesis that suggests the long-term drying trend in East Africa was punctuated by episodes of short alternating periods of extreme humidity and aridity which may have driven hominin speciation, encephalization and dispersals out of Africa. This hypothesis is unique as it provides a conceptual framework within which other evolutionary theories can be examined: first, at macro-scale comparing phylogenetic gradualism and punctuated equilibrium; second, at a more focused level of human evolution comparing allopatric speciation, aridity hypothesis, turnover pulse hypothesis, variability selection hypothesis, Red Queen hypothesis and sympatric speciation based on sexual selection. It is proposed that each one of these mechanisms may have been acting on hominins during these short periods of climate variability, which then produce a range of different traits that led to the emergence of new species. In the case of Homo erectus (sensu lato), it is not just brain size that changes but life history (shortened inter-birth intervals, delayed development), body size and dimorphism, shoulder morphology to allow thrown projectiles, adaptation to long-distance running, ecological flexibility and social behaviour. The future of evolutionary research should be to create evidence-based meta-narratives, which encompass multiple mechanisms that select for different traits leading ultimately to speciation.", "author" : [ { "dropping-particle" : "", "family" : "Maslin", "given" : "Mark A", "non-dropping-particle" : "", "parse-names" : false, "suffix" : "" }, { "dropping-particle" : "", "family" : "Shultz", "given" : "Susanne", "non-dropping-particle" : "", "parse-names" : false, "suffix" : "" }, { "dropping-particle" : "", "family" : "Trauth", "given" : "Martin H", "non-dropping-particle" : "", "parse-names" : false, "suffix" : "" } ], "container-title" : "Philosophical Transactions of the Royal Society B: Biological Sciences", "genre" : "JOUR", "id" : "ITEM-7", "issue" : "1663", "issued" : { "date-parts" : [ [ "2015", "3", "5" ] ] }, "publisher-place" : "Department of Geography, University College London, Pearson Building, Gower Street, London, UK m.maslin@ucl.ac.uk.", "title" : "A synthesis of the theories and concepts of early human evolution.", "type" : "article-journal", "volume" : "370" }, "uris" : [ "http://www.mendeley.com/documents/?uuid=5116415f-17a9-4115-be31-66b6adb58e88" ] } ], "mendeley" : { "formattedCitation" : "(Vrba, 1994, 1995, 1996, Potts, 1998b, 2012; Shultz and Maslin, 2013; Maslin et al., 2015)", "plainTextFormattedCitation" : "(Vrba, 1994, 1995, 1996, Potts, 1998b, 2012; Shultz and Maslin, 2013; Maslin et al., 2015)", "previouslyFormattedCitation" : "(Vrba, 1994, 1995, 1996, Potts, 1998b, 2012; Shultz and Maslin, 2013; Maslin et al., 2015)" }, "properties" : { "noteIndex" : 0 }, "schema" : "https://github.com/citation-style-language/schema/raw/master/csl-citation.json" }</w:instrText>
      </w:r>
      <w:r w:rsidR="000F6776">
        <w:rPr>
          <w:rFonts w:ascii="Arial" w:hAnsi="Arial" w:cs="Arial"/>
          <w:sz w:val="22"/>
          <w:szCs w:val="22"/>
        </w:rPr>
        <w:fldChar w:fldCharType="separate"/>
      </w:r>
      <w:r w:rsidR="000F6776" w:rsidRPr="000F6776">
        <w:rPr>
          <w:rFonts w:ascii="Arial" w:hAnsi="Arial" w:cs="Arial"/>
          <w:noProof/>
          <w:sz w:val="22"/>
          <w:szCs w:val="22"/>
        </w:rPr>
        <w:t>(Vrba, 1994, 1995, 1996, Potts, 1998b, 2012; Shultz and Maslin, 2013; Maslin et al., 2015)</w:t>
      </w:r>
      <w:r w:rsidR="000F6776">
        <w:rPr>
          <w:rFonts w:ascii="Arial" w:hAnsi="Arial" w:cs="Arial"/>
          <w:sz w:val="22"/>
          <w:szCs w:val="22"/>
        </w:rPr>
        <w:fldChar w:fldCharType="end"/>
      </w:r>
      <w:r w:rsidRPr="00E24208">
        <w:rPr>
          <w:rFonts w:ascii="Arial" w:hAnsi="Arial" w:cs="Arial"/>
          <w:sz w:val="22"/>
          <w:szCs w:val="22"/>
        </w:rPr>
        <w:t xml:space="preserve"> only </w:t>
      </w:r>
      <w:r>
        <w:rPr>
          <w:rFonts w:ascii="Arial" w:hAnsi="Arial" w:cs="Arial"/>
          <w:sz w:val="22"/>
          <w:szCs w:val="22"/>
        </w:rPr>
        <w:t>a few</w:t>
      </w:r>
      <w:r w:rsidRPr="00E24208">
        <w:rPr>
          <w:rFonts w:ascii="Arial" w:hAnsi="Arial" w:cs="Arial"/>
          <w:sz w:val="22"/>
          <w:szCs w:val="22"/>
        </w:rPr>
        <w:t xml:space="preserve"> studies have attempted to statistically test this relationship. Ash &amp; Gallup </w:t>
      </w:r>
      <w:r w:rsidR="000F6776">
        <w:rPr>
          <w:rFonts w:ascii="Arial" w:hAnsi="Arial" w:cs="Arial"/>
          <w:sz w:val="22"/>
          <w:szCs w:val="22"/>
        </w:rPr>
        <w:fldChar w:fldCharType="begin" w:fldLock="1"/>
      </w:r>
      <w:r w:rsidR="000F6776">
        <w:rPr>
          <w:rFonts w:ascii="Arial" w:hAnsi="Arial" w:cs="Arial"/>
          <w:sz w:val="22"/>
          <w:szCs w:val="22"/>
        </w:rPr>
        <w:instrText>ADDIN CSL_CITATION { "citationItems" : [ { "id" : "ITEM-1", "itemData" : { "author" : [ { "dropping-particle" : "", "family" : "Ash", "given" : "Jessica", "non-dropping-particle" : "", "parse-names" : false, "suffix" : "" }, { "dropping-particle" : "", "family" : "Gallup Jr.", "given" : "Gordon G", "non-dropping-particle" : "", "parse-names" : false, "suffix" : "" } ], "container-title" : "Human Nature", "genre" : "JOUR", "id" : "ITEM-1", "issue" : "2", "issued" : { "date-parts" : [ [ "2007", "8", "9" ] ] }, "page" : "109-124", "title" : "Paleoclimatic Variation and Brain Expansion during Human Evolution", "type" : "article-journal", "volume" : "18" }, "label" : "chapter", "suppress-author" : 1, "uris" : [ "http://www.mendeley.com/documents/?uuid=587752c1-7818-442f-bcb8-afc2b8fa90a4" ] } ], "mendeley" : { "formattedCitation" : "(2007)", "plainTextFormattedCitation" : "(2007)", "previouslyFormattedCitation" : "(2007)" }, "properties" : { "noteIndex" : 0 }, "schema" : "https://github.com/citation-style-language/schema/raw/master/csl-citation.json" }</w:instrText>
      </w:r>
      <w:r w:rsidR="000F6776">
        <w:rPr>
          <w:rFonts w:ascii="Arial" w:hAnsi="Arial" w:cs="Arial"/>
          <w:sz w:val="22"/>
          <w:szCs w:val="22"/>
        </w:rPr>
        <w:fldChar w:fldCharType="separate"/>
      </w:r>
      <w:r w:rsidR="000F6776" w:rsidRPr="000F6776">
        <w:rPr>
          <w:rFonts w:ascii="Arial" w:hAnsi="Arial" w:cs="Arial"/>
          <w:noProof/>
          <w:sz w:val="22"/>
          <w:szCs w:val="22"/>
        </w:rPr>
        <w:t>(2007)</w:t>
      </w:r>
      <w:r w:rsidR="000F6776">
        <w:rPr>
          <w:rFonts w:ascii="Arial" w:hAnsi="Arial" w:cs="Arial"/>
          <w:sz w:val="22"/>
          <w:szCs w:val="22"/>
        </w:rPr>
        <w:fldChar w:fldCharType="end"/>
      </w:r>
      <w:r w:rsidRPr="00E24208">
        <w:rPr>
          <w:rFonts w:ascii="Arial" w:hAnsi="Arial" w:cs="Arial"/>
          <w:sz w:val="22"/>
          <w:szCs w:val="22"/>
        </w:rPr>
        <w:t xml:space="preserve"> examined the relationship between brain evolution and climate, finding that both global cooling trends and global temperature variability significantly correlated with increasing hominin </w:t>
      </w:r>
      <w:r w:rsidR="00FA700B">
        <w:rPr>
          <w:rFonts w:ascii="Arial" w:hAnsi="Arial" w:cs="Arial"/>
          <w:sz w:val="22"/>
          <w:szCs w:val="22"/>
        </w:rPr>
        <w:t>cranial capacity (</w:t>
      </w:r>
      <w:r w:rsidRPr="00E24208">
        <w:rPr>
          <w:rFonts w:ascii="Arial" w:hAnsi="Arial" w:cs="Arial"/>
          <w:sz w:val="22"/>
          <w:szCs w:val="22"/>
        </w:rPr>
        <w:t>CC</w:t>
      </w:r>
      <w:r w:rsidR="00FA700B">
        <w:rPr>
          <w:rFonts w:ascii="Arial" w:hAnsi="Arial" w:cs="Arial"/>
          <w:sz w:val="22"/>
          <w:szCs w:val="22"/>
        </w:rPr>
        <w:t>)</w:t>
      </w:r>
      <w:r w:rsidRPr="00E24208">
        <w:rPr>
          <w:rFonts w:ascii="Arial" w:hAnsi="Arial" w:cs="Arial"/>
          <w:sz w:val="22"/>
          <w:szCs w:val="22"/>
        </w:rPr>
        <w:t xml:space="preserve"> (n=109 specimens) over the last 2 Ma. In a subsequent multivariate analysis of the Ash &amp; Gallup </w:t>
      </w:r>
      <w:r w:rsidR="000F6776">
        <w:rPr>
          <w:rFonts w:ascii="Arial" w:hAnsi="Arial" w:cs="Arial"/>
          <w:sz w:val="22"/>
          <w:szCs w:val="22"/>
        </w:rPr>
        <w:fldChar w:fldCharType="begin" w:fldLock="1"/>
      </w:r>
      <w:r w:rsidR="000F6776">
        <w:rPr>
          <w:rFonts w:ascii="Arial" w:hAnsi="Arial" w:cs="Arial"/>
          <w:sz w:val="22"/>
          <w:szCs w:val="22"/>
        </w:rPr>
        <w:instrText>ADDIN CSL_CITATION { "citationItems" : [ { "id" : "ITEM-1", "itemData" : { "author" : [ { "dropping-particle" : "", "family" : "Ash", "given" : "Jessica", "non-dropping-particle" : "", "parse-names" : false, "suffix" : "" }, { "dropping-particle" : "", "family" : "Gallup Jr.", "given" : "Gordon G", "non-dropping-particle" : "", "parse-names" : false, "suffix" : "" } ], "container-title" : "Human Nature", "genre" : "JOUR", "id" : "ITEM-1", "issue" : "2", "issued" : { "date-parts" : [ [ "2007", "8", "9" ] ] }, "page" : "109-124", "title" : "Paleoclimatic Variation and Brain Expansion during Human Evolution", "type" : "article-journal", "volume" : "18" }, "label" : "chapter", "suppress-author" : 1, "uris" : [ "http://www.mendeley.com/documents/?uuid=587752c1-7818-442f-bcb8-afc2b8fa90a4" ] } ], "mendeley" : { "formattedCitation" : "(2007)", "plainTextFormattedCitation" : "(2007)", "previouslyFormattedCitation" : "(2007)" }, "properties" : { "noteIndex" : 0 }, "schema" : "https://github.com/citation-style-language/schema/raw/master/csl-citation.json" }</w:instrText>
      </w:r>
      <w:r w:rsidR="000F6776">
        <w:rPr>
          <w:rFonts w:ascii="Arial" w:hAnsi="Arial" w:cs="Arial"/>
          <w:sz w:val="22"/>
          <w:szCs w:val="22"/>
        </w:rPr>
        <w:fldChar w:fldCharType="separate"/>
      </w:r>
      <w:r w:rsidR="000F6776" w:rsidRPr="000F6776">
        <w:rPr>
          <w:rFonts w:ascii="Arial" w:hAnsi="Arial" w:cs="Arial"/>
          <w:noProof/>
          <w:sz w:val="22"/>
          <w:szCs w:val="22"/>
        </w:rPr>
        <w:t>(2007)</w:t>
      </w:r>
      <w:r w:rsidR="000F6776">
        <w:rPr>
          <w:rFonts w:ascii="Arial" w:hAnsi="Arial" w:cs="Arial"/>
          <w:sz w:val="22"/>
          <w:szCs w:val="22"/>
        </w:rPr>
        <w:fldChar w:fldCharType="end"/>
      </w:r>
      <w:r w:rsidR="000F6776" w:rsidRPr="00E24208">
        <w:rPr>
          <w:rFonts w:ascii="Arial" w:hAnsi="Arial" w:cs="Arial"/>
          <w:sz w:val="22"/>
          <w:szCs w:val="22"/>
        </w:rPr>
        <w:t xml:space="preserve"> </w:t>
      </w:r>
      <w:r w:rsidRPr="00E24208">
        <w:rPr>
          <w:rFonts w:ascii="Arial" w:hAnsi="Arial" w:cs="Arial"/>
          <w:sz w:val="22"/>
          <w:szCs w:val="22"/>
        </w:rPr>
        <w:t xml:space="preserve"> dataset, Bailey &amp; Geary </w:t>
      </w:r>
      <w:r w:rsidR="000F6776">
        <w:rPr>
          <w:rFonts w:ascii="Arial" w:hAnsi="Arial" w:cs="Arial"/>
          <w:sz w:val="22"/>
          <w:szCs w:val="22"/>
        </w:rPr>
        <w:fldChar w:fldCharType="begin" w:fldLock="1"/>
      </w:r>
      <w:r w:rsidR="00CB21A3">
        <w:rPr>
          <w:rFonts w:ascii="Arial" w:hAnsi="Arial" w:cs="Arial"/>
          <w:sz w:val="22"/>
          <w:szCs w:val="22"/>
        </w:rPr>
        <w:instrText>ADDIN CSL_CITATION { "citationItems" : [ { "id" : "ITEM-1", "itemData" : { "author" : [ { "dropping-particle" : "", "family" : "Bailey", "given" : "Drew H", "non-dropping-particle" : "", "parse-names" : false, "suffix" : "" }, { "dropping-particle" : "", "family" : "Geary", "given" : "David C", "non-dropping-particle" : "", "parse-names" : false, "suffix" : "" } ], "container-title" : "Human Nature", "genre" : "JOUR", "id" : "ITEM-1", "issue" : "1", "issued" : { "date-parts" : [ [ "2009", "1", "10" ] ] }, "page" : "67-79", "title" : "Hominid Brain Evolution", "type" : "article-journal", "volume" : "20" }, "label" : "chapter", "suppress-author" : 1, "uris" : [ "http://www.mendeley.com/documents/?uuid=35837a7f-f33e-460f-8ef9-b40ea7cf0d61" ] } ], "mendeley" : { "formattedCitation" : "(2009)", "plainTextFormattedCitation" : "(2009)", "previouslyFormattedCitation" : "(2009)" }, "properties" : { "noteIndex" : 0 }, "schema" : "https://github.com/citation-style-language/schema/raw/master/csl-citation.json" }</w:instrText>
      </w:r>
      <w:r w:rsidR="000F6776">
        <w:rPr>
          <w:rFonts w:ascii="Arial" w:hAnsi="Arial" w:cs="Arial"/>
          <w:sz w:val="22"/>
          <w:szCs w:val="22"/>
        </w:rPr>
        <w:fldChar w:fldCharType="separate"/>
      </w:r>
      <w:r w:rsidR="000F6776" w:rsidRPr="000F6776">
        <w:rPr>
          <w:rFonts w:ascii="Arial" w:hAnsi="Arial" w:cs="Arial"/>
          <w:noProof/>
          <w:sz w:val="22"/>
          <w:szCs w:val="22"/>
        </w:rPr>
        <w:t>(2009)</w:t>
      </w:r>
      <w:r w:rsidR="000F6776">
        <w:rPr>
          <w:rFonts w:ascii="Arial" w:hAnsi="Arial" w:cs="Arial"/>
          <w:sz w:val="22"/>
          <w:szCs w:val="22"/>
        </w:rPr>
        <w:fldChar w:fldCharType="end"/>
      </w:r>
      <w:r w:rsidR="000F6776">
        <w:rPr>
          <w:rFonts w:ascii="Arial" w:hAnsi="Arial" w:cs="Arial"/>
          <w:sz w:val="22"/>
          <w:szCs w:val="22"/>
        </w:rPr>
        <w:t xml:space="preserve"> </w:t>
      </w:r>
      <w:r w:rsidRPr="00E24208">
        <w:rPr>
          <w:rFonts w:ascii="Arial" w:hAnsi="Arial" w:cs="Arial"/>
          <w:sz w:val="22"/>
          <w:szCs w:val="22"/>
        </w:rPr>
        <w:t xml:space="preserve">found that climatic trends towards global cooling and increased variability as well as other predictors of CC (e.g. estimated population density, parasitic load) predicted hominin CC. </w:t>
      </w:r>
      <w:ins w:id="9" w:author="Brian Schilder" w:date="2016-11-27T15:21:00Z">
        <w:r w:rsidR="005F6461" w:rsidRPr="00E24208">
          <w:rPr>
            <w:rFonts w:ascii="Arial" w:hAnsi="Arial" w:cs="Arial"/>
            <w:sz w:val="22"/>
            <w:szCs w:val="22"/>
          </w:rPr>
          <w:t>Despite these efforts</w:t>
        </w:r>
        <w:r w:rsidR="005F6461">
          <w:rPr>
            <w:rFonts w:ascii="Arial" w:hAnsi="Arial" w:cs="Arial"/>
            <w:sz w:val="22"/>
            <w:szCs w:val="22"/>
          </w:rPr>
          <w:t xml:space="preserve"> </w:t>
        </w:r>
      </w:ins>
      <w:ins w:id="10" w:author="Brian Schilder" w:date="2016-11-27T15:17:00Z">
        <w:r w:rsidR="002A510B">
          <w:rPr>
            <w:rFonts w:ascii="Arial" w:hAnsi="Arial" w:cs="Arial"/>
            <w:sz w:val="22"/>
            <w:szCs w:val="22"/>
          </w:rPr>
          <w:t xml:space="preserve">the conclusions that can be drawn from these studies </w:t>
        </w:r>
      </w:ins>
      <w:ins w:id="11" w:author="Brian Schilder" w:date="2016-11-27T15:22:00Z">
        <w:r w:rsidR="005F6461" w:rsidRPr="00E24208">
          <w:rPr>
            <w:rFonts w:ascii="Arial" w:hAnsi="Arial" w:cs="Arial"/>
            <w:sz w:val="22"/>
            <w:szCs w:val="22"/>
          </w:rPr>
          <w:t>have some notable limitations</w:t>
        </w:r>
        <w:r w:rsidR="005F6461">
          <w:rPr>
            <w:rFonts w:ascii="Arial" w:hAnsi="Arial" w:cs="Arial"/>
            <w:sz w:val="22"/>
            <w:szCs w:val="22"/>
          </w:rPr>
          <w:t>.</w:t>
        </w:r>
      </w:ins>
      <w:ins w:id="12" w:author="Brian Schilder" w:date="2016-11-27T15:16:00Z">
        <w:r w:rsidR="002A510B">
          <w:rPr>
            <w:rFonts w:ascii="Arial" w:hAnsi="Arial" w:cs="Arial"/>
            <w:sz w:val="22"/>
            <w:szCs w:val="22"/>
          </w:rPr>
          <w:t xml:space="preserve"> </w:t>
        </w:r>
      </w:ins>
      <w:ins w:id="13" w:author="Brian Schilder" w:date="2016-11-27T15:22:00Z">
        <w:r w:rsidR="005F6461">
          <w:rPr>
            <w:rFonts w:ascii="Arial" w:hAnsi="Arial" w:cs="Arial"/>
            <w:sz w:val="22"/>
            <w:szCs w:val="22"/>
          </w:rPr>
          <w:t xml:space="preserve">First, </w:t>
        </w:r>
      </w:ins>
      <w:ins w:id="14" w:author="Brian Schilder" w:date="2016-11-27T15:16:00Z">
        <w:r w:rsidR="002A510B">
          <w:rPr>
            <w:rFonts w:ascii="Arial" w:hAnsi="Arial" w:cs="Arial"/>
            <w:sz w:val="22"/>
            <w:szCs w:val="22"/>
          </w:rPr>
          <w:t xml:space="preserve">they did not </w:t>
        </w:r>
      </w:ins>
      <w:ins w:id="15" w:author="Brian Schilder" w:date="2016-11-27T15:20:00Z">
        <w:r w:rsidR="005F6461">
          <w:rPr>
            <w:rFonts w:ascii="Arial" w:hAnsi="Arial" w:cs="Arial"/>
            <w:sz w:val="22"/>
            <w:szCs w:val="22"/>
          </w:rPr>
          <w:t>include</w:t>
        </w:r>
        <w:r w:rsidR="005F6461" w:rsidRPr="00E24208">
          <w:rPr>
            <w:rFonts w:ascii="Arial" w:hAnsi="Arial" w:cs="Arial"/>
            <w:sz w:val="22"/>
            <w:szCs w:val="22"/>
          </w:rPr>
          <w:t xml:space="preserve"> measures of the rate or speed of climatic change as factors that might also be associated </w:t>
        </w:r>
        <w:r w:rsidR="005F6461">
          <w:rPr>
            <w:rFonts w:ascii="Arial" w:hAnsi="Arial" w:cs="Arial"/>
            <w:sz w:val="22"/>
            <w:szCs w:val="22"/>
          </w:rPr>
          <w:t xml:space="preserve">with </w:t>
        </w:r>
        <w:r w:rsidR="005F6461" w:rsidRPr="00E24208">
          <w:rPr>
            <w:rFonts w:ascii="Arial" w:hAnsi="Arial" w:cs="Arial"/>
            <w:sz w:val="22"/>
            <w:szCs w:val="22"/>
          </w:rPr>
          <w:t xml:space="preserve">brain </w:t>
        </w:r>
        <w:r w:rsidR="005F6461">
          <w:rPr>
            <w:rFonts w:ascii="Arial" w:hAnsi="Arial" w:cs="Arial"/>
            <w:sz w:val="22"/>
            <w:szCs w:val="22"/>
          </w:rPr>
          <w:t xml:space="preserve">size </w:t>
        </w:r>
        <w:r w:rsidR="005F6461" w:rsidRPr="00E24208">
          <w:rPr>
            <w:rFonts w:ascii="Arial" w:hAnsi="Arial" w:cs="Arial"/>
            <w:sz w:val="22"/>
            <w:szCs w:val="22"/>
          </w:rPr>
          <w:t>evolution.</w:t>
        </w:r>
        <w:r w:rsidR="005F6461">
          <w:rPr>
            <w:rFonts w:ascii="Arial" w:hAnsi="Arial" w:cs="Arial"/>
            <w:sz w:val="22"/>
            <w:szCs w:val="22"/>
          </w:rPr>
          <w:t xml:space="preserve"> </w:t>
        </w:r>
      </w:ins>
      <w:ins w:id="16" w:author="Brian Schilder" w:date="2016-11-27T15:22:00Z">
        <w:r w:rsidR="005F6461">
          <w:rPr>
            <w:rFonts w:ascii="Arial" w:hAnsi="Arial" w:cs="Arial"/>
            <w:sz w:val="22"/>
            <w:szCs w:val="22"/>
          </w:rPr>
          <w:t xml:space="preserve">Second, and </w:t>
        </w:r>
      </w:ins>
      <w:ins w:id="17" w:author="Brian Schilder" w:date="2016-11-27T15:20:00Z">
        <w:r w:rsidR="005F6461">
          <w:rPr>
            <w:rFonts w:ascii="Arial" w:hAnsi="Arial" w:cs="Arial"/>
            <w:sz w:val="22"/>
            <w:szCs w:val="22"/>
          </w:rPr>
          <w:t xml:space="preserve">perhaps more importantly, they did not </w:t>
        </w:r>
      </w:ins>
      <w:ins w:id="18" w:author="Brian Schilder" w:date="2016-11-27T15:16:00Z">
        <w:r w:rsidR="002A510B">
          <w:rPr>
            <w:rFonts w:ascii="Arial" w:hAnsi="Arial" w:cs="Arial"/>
            <w:sz w:val="22"/>
            <w:szCs w:val="22"/>
          </w:rPr>
          <w:t>account for</w:t>
        </w:r>
        <w:r w:rsidR="002A510B" w:rsidRPr="00E24208">
          <w:rPr>
            <w:rFonts w:ascii="Arial" w:hAnsi="Arial" w:cs="Arial"/>
            <w:sz w:val="22"/>
            <w:szCs w:val="22"/>
          </w:rPr>
          <w:t xml:space="preserve"> the confounding effects of temporal autocorrelation in time-series data (such as brain size change over time vs. climatic change over time), leaving open the possibility that previous associations between hominin brain size and climate are spurious.</w:t>
        </w:r>
      </w:ins>
      <w:ins w:id="19" w:author="Brian Schilder" w:date="2016-11-27T19:28:00Z">
        <w:r w:rsidR="00C960EC">
          <w:rPr>
            <w:rFonts w:ascii="Arial" w:hAnsi="Arial" w:cs="Arial"/>
            <w:sz w:val="22"/>
            <w:szCs w:val="22"/>
          </w:rPr>
          <w:t xml:space="preserve"> </w:t>
        </w:r>
      </w:ins>
      <w:ins w:id="20" w:author="Brian Schilder" w:date="2016-11-27T19:29:00Z">
        <w:r w:rsidR="00C960EC" w:rsidRPr="00E24208">
          <w:rPr>
            <w:rFonts w:ascii="Arial" w:hAnsi="Arial" w:cs="Arial"/>
            <w:sz w:val="22"/>
            <w:szCs w:val="22"/>
          </w:rPr>
          <w:t>Fortunately, there is a wide body of research devoted towards accounting for such statistical complications.</w:t>
        </w:r>
        <w:r w:rsidR="00C960EC">
          <w:rPr>
            <w:rFonts w:ascii="Arial" w:hAnsi="Arial" w:cs="Arial"/>
            <w:sz w:val="22"/>
            <w:szCs w:val="22"/>
          </w:rPr>
          <w:t xml:space="preserve"> </w:t>
        </w:r>
      </w:ins>
    </w:p>
    <w:p w14:paraId="026C7589" w14:textId="6B86ABBC" w:rsidR="001A14D4" w:rsidRDefault="001A14D4" w:rsidP="005D4A04">
      <w:pPr>
        <w:spacing w:line="360" w:lineRule="auto"/>
        <w:ind w:firstLine="720"/>
        <w:rPr>
          <w:ins w:id="21" w:author="Brian Schilder" w:date="2016-11-27T19:30:00Z"/>
          <w:rFonts w:ascii="Arial" w:eastAsia="Times New Roman" w:hAnsi="Arial" w:cs="Arial"/>
          <w:i/>
          <w:color w:val="333333"/>
          <w:sz w:val="22"/>
          <w:szCs w:val="22"/>
          <w:shd w:val="clear" w:color="auto" w:fill="FFFFFF"/>
        </w:rPr>
      </w:pPr>
      <w:r w:rsidRPr="00E24208">
        <w:rPr>
          <w:rFonts w:ascii="Arial" w:eastAsia="Times New Roman" w:hAnsi="Arial" w:cs="Arial"/>
          <w:color w:val="333333"/>
          <w:sz w:val="22"/>
          <w:szCs w:val="22"/>
          <w:shd w:val="clear" w:color="auto" w:fill="FFFFFF"/>
        </w:rPr>
        <w:t xml:space="preserve">The use of time series data is common in many fields, including ecology. </w:t>
      </w:r>
      <w:ins w:id="22" w:author="Brian Schilder" w:date="2016-11-28T22:48:00Z">
        <w:r w:rsidR="0012448F">
          <w:rPr>
            <w:rFonts w:ascii="Arial" w:eastAsia="Times New Roman" w:hAnsi="Arial" w:cs="Arial"/>
            <w:color w:val="333333"/>
            <w:sz w:val="22"/>
            <w:szCs w:val="22"/>
            <w:shd w:val="clear" w:color="auto" w:fill="FFFFFF"/>
          </w:rPr>
          <w:t>N</w:t>
        </w:r>
        <w:r w:rsidR="0012448F" w:rsidRPr="00E24208">
          <w:rPr>
            <w:rFonts w:ascii="Arial" w:eastAsia="Times New Roman" w:hAnsi="Arial" w:cs="Arial"/>
            <w:color w:val="333333"/>
            <w:sz w:val="22"/>
            <w:szCs w:val="22"/>
            <w:shd w:val="clear" w:color="auto" w:fill="FFFFFF"/>
          </w:rPr>
          <w:t>on-stationar</w:t>
        </w:r>
      </w:ins>
      <w:ins w:id="23" w:author="Brian Schilder" w:date="2016-11-28T22:50:00Z">
        <w:r w:rsidR="004A0871">
          <w:rPr>
            <w:rFonts w:ascii="Arial" w:eastAsia="Times New Roman" w:hAnsi="Arial" w:cs="Arial"/>
            <w:color w:val="333333"/>
            <w:sz w:val="22"/>
            <w:szCs w:val="22"/>
            <w:shd w:val="clear" w:color="auto" w:fill="FFFFFF"/>
          </w:rPr>
          <w:t>it</w:t>
        </w:r>
      </w:ins>
      <w:ins w:id="24" w:author="Brian Schilder" w:date="2016-11-28T22:48:00Z">
        <w:r w:rsidR="0012448F" w:rsidRPr="00E24208">
          <w:rPr>
            <w:rFonts w:ascii="Arial" w:eastAsia="Times New Roman" w:hAnsi="Arial" w:cs="Arial"/>
            <w:color w:val="333333"/>
            <w:sz w:val="22"/>
            <w:szCs w:val="22"/>
            <w:shd w:val="clear" w:color="auto" w:fill="FFFFFF"/>
          </w:rPr>
          <w:t>y</w:t>
        </w:r>
        <w:r w:rsidR="0012448F">
          <w:rPr>
            <w:rFonts w:ascii="Arial" w:eastAsia="Times New Roman" w:hAnsi="Arial" w:cs="Arial"/>
            <w:color w:val="333333"/>
            <w:sz w:val="22"/>
            <w:szCs w:val="22"/>
            <w:shd w:val="clear" w:color="auto" w:fill="FFFFFF"/>
          </w:rPr>
          <w:t xml:space="preserve"> of data</w:t>
        </w:r>
        <w:r w:rsidR="0012448F" w:rsidRPr="00E24208">
          <w:rPr>
            <w:rFonts w:ascii="Arial" w:eastAsia="Times New Roman" w:hAnsi="Arial" w:cs="Arial"/>
            <w:color w:val="333333"/>
            <w:sz w:val="22"/>
            <w:szCs w:val="22"/>
            <w:shd w:val="clear" w:color="auto" w:fill="FFFFFF"/>
          </w:rPr>
          <w:t xml:space="preserve"> (</w:t>
        </w:r>
        <w:r w:rsidR="0012448F">
          <w:rPr>
            <w:rFonts w:ascii="Arial" w:eastAsia="Times New Roman" w:hAnsi="Arial" w:cs="Arial"/>
            <w:color w:val="333333"/>
            <w:sz w:val="22"/>
            <w:szCs w:val="22"/>
            <w:shd w:val="clear" w:color="auto" w:fill="FFFFFF"/>
          </w:rPr>
          <w:t>i.e. data sh</w:t>
        </w:r>
        <w:r w:rsidR="0012448F" w:rsidRPr="005C3DBC">
          <w:rPr>
            <w:rFonts w:ascii="Arial" w:eastAsia="Times New Roman" w:hAnsi="Arial" w:cs="Arial"/>
            <w:color w:val="333333"/>
            <w:sz w:val="22"/>
            <w:szCs w:val="22"/>
            <w:shd w:val="clear" w:color="auto" w:fill="FFFFFF"/>
          </w:rPr>
          <w:t xml:space="preserve">owing a </w:t>
        </w:r>
      </w:ins>
      <w:ins w:id="25" w:author="Brian Schilder" w:date="2016-11-28T22:51:00Z">
        <w:r w:rsidR="004A0871" w:rsidRPr="005C3DBC">
          <w:rPr>
            <w:rFonts w:ascii="Arial" w:eastAsia="Times New Roman" w:hAnsi="Arial" w:cs="Arial"/>
            <w:color w:val="333333"/>
            <w:sz w:val="22"/>
            <w:szCs w:val="22"/>
            <w:shd w:val="clear" w:color="auto" w:fill="FFFFFF"/>
          </w:rPr>
          <w:t xml:space="preserve">directional </w:t>
        </w:r>
      </w:ins>
      <w:ins w:id="26" w:author="Brian Schilder" w:date="2016-11-28T22:48:00Z">
        <w:r w:rsidR="0012448F" w:rsidRPr="005C3DBC">
          <w:rPr>
            <w:rFonts w:ascii="Arial" w:eastAsia="Times New Roman" w:hAnsi="Arial" w:cs="Arial"/>
            <w:color w:val="333333"/>
            <w:sz w:val="22"/>
            <w:szCs w:val="22"/>
            <w:shd w:val="clear" w:color="auto" w:fill="FFFFFF"/>
          </w:rPr>
          <w:t>trend over time</w:t>
        </w:r>
        <w:r w:rsidR="0012448F" w:rsidRPr="003D260E">
          <w:rPr>
            <w:rFonts w:ascii="Arial" w:eastAsia="Times New Roman" w:hAnsi="Arial" w:cs="Arial"/>
            <w:color w:val="333333"/>
            <w:sz w:val="22"/>
            <w:szCs w:val="22"/>
            <w:shd w:val="clear" w:color="auto" w:fill="FFFFFF"/>
          </w:rPr>
          <w:t>)</w:t>
        </w:r>
      </w:ins>
      <w:ins w:id="27" w:author="Brian Schilder" w:date="2016-11-28T22:49:00Z">
        <w:r w:rsidR="0012448F" w:rsidRPr="003D260E">
          <w:rPr>
            <w:rFonts w:ascii="Arial" w:eastAsia="Times New Roman" w:hAnsi="Arial" w:cs="Arial"/>
            <w:color w:val="333333"/>
            <w:sz w:val="22"/>
            <w:szCs w:val="22"/>
            <w:shd w:val="clear" w:color="auto" w:fill="FFFFFF"/>
          </w:rPr>
          <w:t xml:space="preserve"> may result in t</w:t>
        </w:r>
      </w:ins>
      <w:r w:rsidRPr="003D260E">
        <w:rPr>
          <w:rFonts w:ascii="Arial" w:eastAsia="Times New Roman" w:hAnsi="Arial" w:cs="Arial"/>
          <w:color w:val="333333"/>
          <w:sz w:val="22"/>
          <w:szCs w:val="22"/>
          <w:shd w:val="clear" w:color="auto" w:fill="FFFFFF"/>
        </w:rPr>
        <w:t>emporal autocorrelation, or the tendency of a data</w:t>
      </w:r>
      <w:r w:rsidRPr="005C3D91">
        <w:rPr>
          <w:rFonts w:ascii="Arial" w:eastAsia="Times New Roman" w:hAnsi="Arial" w:cs="Arial"/>
          <w:color w:val="333333"/>
          <w:sz w:val="22"/>
          <w:szCs w:val="22"/>
          <w:shd w:val="clear" w:color="auto" w:fill="FFFFFF"/>
        </w:rPr>
        <w:t>set to correlate with itself over points in time</w:t>
      </w:r>
      <w:r w:rsidR="00F6193D" w:rsidRPr="005C3D91">
        <w:rPr>
          <w:rFonts w:ascii="Arial" w:eastAsia="Times New Roman" w:hAnsi="Arial" w:cs="Arial"/>
          <w:color w:val="333333"/>
          <w:sz w:val="22"/>
          <w:szCs w:val="22"/>
          <w:shd w:val="clear" w:color="auto" w:fill="FFFFFF"/>
        </w:rPr>
        <w:t xml:space="preserve"> </w:t>
      </w:r>
      <w:r w:rsidR="0011391E" w:rsidRPr="005C3DBC">
        <w:rPr>
          <w:rFonts w:ascii="Arial" w:eastAsia="Times New Roman" w:hAnsi="Arial" w:cs="Arial"/>
          <w:color w:val="333333"/>
          <w:sz w:val="22"/>
          <w:szCs w:val="22"/>
          <w:shd w:val="clear" w:color="auto" w:fill="FFFFFF"/>
        </w:rPr>
        <w:fldChar w:fldCharType="begin" w:fldLock="1"/>
      </w:r>
      <w:r w:rsidR="0011391E" w:rsidRPr="005C3DBC">
        <w:rPr>
          <w:rFonts w:ascii="Arial" w:eastAsia="Times New Roman" w:hAnsi="Arial" w:cs="Arial"/>
          <w:color w:val="333333"/>
          <w:sz w:val="22"/>
          <w:szCs w:val="22"/>
          <w:shd w:val="clear" w:color="auto" w:fill="FFFFFF"/>
        </w:rPr>
        <w:instrText>ADDIN CSL_CITATION { "citationItems" : [ { "id" : "ITEM-1", "itemData" : { "ISBN" : "1-58488-317-0", "ISSN" : "00359238", "PMID" : "13166316", "author" : [ { "dropping-particle" : "", "family" : "Chatfield", "given" : "Christopher", "non-dropping-particle" : "", "parse-names" : false, "suffix" : "" } ], "container-title" : "Journal of the Royal Statistical Society. Series A (General)", "id" : "ITEM-1", "issue" : "2", "issued" : { "date-parts" : [ [ "2004" ] ] }, "number-of-pages" : "237", "title" : "The Analysis of Time Series: an Introduction", "type" : "book", "volume" : "140" }, "uris" : [ "http://www.mendeley.com/documents/?uuid=b1fe5c5b-9619-4434-bbf9-87a7fd5d0bec" ] } ], "mendeley" : { "formattedCitation" : "(Chatfield, 2004)", "plainTextFormattedCitation" : "(Chatfield, 2004)", "previouslyFormattedCitation" : "(Chatfield, 2004)" }, "properties" : { "noteIndex" : 0 }, "schema" : "https://github.com/citation-style-language/schema/raw/master/csl-citation.json" }</w:instrText>
      </w:r>
      <w:r w:rsidR="0011391E" w:rsidRPr="005C3DBC">
        <w:rPr>
          <w:rFonts w:ascii="Arial" w:eastAsia="Times New Roman" w:hAnsi="Arial" w:cs="Arial"/>
          <w:color w:val="333333"/>
          <w:sz w:val="22"/>
          <w:szCs w:val="22"/>
          <w:shd w:val="clear" w:color="auto" w:fill="FFFFFF"/>
        </w:rPr>
        <w:fldChar w:fldCharType="separate"/>
      </w:r>
      <w:r w:rsidR="0011391E" w:rsidRPr="005C3DBC">
        <w:rPr>
          <w:rFonts w:ascii="Arial" w:eastAsia="Times New Roman" w:hAnsi="Arial" w:cs="Arial"/>
          <w:noProof/>
          <w:color w:val="333333"/>
          <w:sz w:val="22"/>
          <w:szCs w:val="22"/>
          <w:shd w:val="clear" w:color="auto" w:fill="FFFFFF"/>
        </w:rPr>
        <w:t>(Chatfield, 2004)</w:t>
      </w:r>
      <w:r w:rsidR="0011391E" w:rsidRPr="005C3DBC">
        <w:rPr>
          <w:rFonts w:ascii="Arial" w:eastAsia="Times New Roman" w:hAnsi="Arial" w:cs="Arial"/>
          <w:color w:val="333333"/>
          <w:sz w:val="22"/>
          <w:szCs w:val="22"/>
          <w:shd w:val="clear" w:color="auto" w:fill="FFFFFF"/>
        </w:rPr>
        <w:fldChar w:fldCharType="end"/>
      </w:r>
      <w:r w:rsidRPr="005C3DBC">
        <w:rPr>
          <w:rFonts w:ascii="Arial" w:eastAsia="Times New Roman" w:hAnsi="Arial" w:cs="Arial"/>
          <w:color w:val="333333"/>
          <w:sz w:val="22"/>
          <w:szCs w:val="22"/>
          <w:shd w:val="clear" w:color="auto" w:fill="FFFFFF"/>
        </w:rPr>
        <w:t xml:space="preserve">. </w:t>
      </w:r>
      <w:del w:id="28" w:author="Brian Schilder" w:date="2016-11-28T22:57:00Z">
        <w:r w:rsidRPr="005C3DBC" w:rsidDel="00254DFE">
          <w:rPr>
            <w:rFonts w:ascii="Arial" w:hAnsi="Arial" w:cs="Arial"/>
          </w:rPr>
          <w:delText xml:space="preserve">This can lead to spurious cross-correlations between </w:delText>
        </w:r>
      </w:del>
      <w:ins w:id="29" w:author="Brian Schilder" w:date="2016-11-28T22:57:00Z">
        <w:r w:rsidR="00254DFE" w:rsidRPr="005C3DBC">
          <w:rPr>
            <w:rFonts w:ascii="Arial" w:hAnsi="Arial" w:cs="Arial"/>
          </w:rPr>
          <w:t>If</w:t>
        </w:r>
        <w:r w:rsidR="00254DFE" w:rsidRPr="005C3DBC">
          <w:rPr>
            <w:rFonts w:ascii="Arial" w:eastAsia="Times New Roman" w:hAnsi="Arial" w:cs="Arial"/>
            <w:color w:val="333333"/>
            <w:sz w:val="22"/>
            <w:szCs w:val="22"/>
            <w:shd w:val="clear" w:color="auto" w:fill="FFFFFF"/>
          </w:rPr>
          <w:t xml:space="preserve"> </w:t>
        </w:r>
      </w:ins>
      <w:ins w:id="30" w:author="Brian Schilder" w:date="2016-11-28T23:00:00Z">
        <w:r w:rsidR="005C3DBC" w:rsidRPr="005C3DBC">
          <w:rPr>
            <w:rFonts w:ascii="Arial" w:eastAsia="Times New Roman" w:hAnsi="Arial" w:cs="Arial"/>
            <w:color w:val="333333"/>
            <w:sz w:val="22"/>
            <w:szCs w:val="22"/>
            <w:shd w:val="clear" w:color="auto" w:fill="FFFFFF"/>
          </w:rPr>
          <w:t xml:space="preserve">a correlation is found between </w:t>
        </w:r>
      </w:ins>
      <w:r w:rsidRPr="005C3DBC">
        <w:rPr>
          <w:rFonts w:ascii="Arial" w:eastAsia="Times New Roman" w:hAnsi="Arial" w:cs="Arial"/>
          <w:color w:val="333333"/>
          <w:sz w:val="22"/>
          <w:szCs w:val="22"/>
          <w:shd w:val="clear" w:color="auto" w:fill="FFFFFF"/>
        </w:rPr>
        <w:t xml:space="preserve">two </w:t>
      </w:r>
      <w:ins w:id="31" w:author="Brian Schilder" w:date="2016-11-28T22:58:00Z">
        <w:r w:rsidR="00254DFE" w:rsidRPr="003D260E">
          <w:rPr>
            <w:rFonts w:ascii="Arial" w:eastAsia="Times New Roman" w:hAnsi="Arial" w:cs="Arial"/>
            <w:color w:val="333333"/>
            <w:sz w:val="22"/>
            <w:szCs w:val="22"/>
            <w:shd w:val="clear" w:color="auto" w:fill="FFFFFF"/>
          </w:rPr>
          <w:t xml:space="preserve">non-stationary </w:t>
        </w:r>
      </w:ins>
      <w:r w:rsidRPr="003D260E">
        <w:rPr>
          <w:rFonts w:ascii="Arial" w:eastAsia="Times New Roman" w:hAnsi="Arial" w:cs="Arial"/>
          <w:color w:val="333333"/>
          <w:sz w:val="22"/>
          <w:szCs w:val="22"/>
          <w:shd w:val="clear" w:color="auto" w:fill="FFFFFF"/>
        </w:rPr>
        <w:t>time-series</w:t>
      </w:r>
      <w:ins w:id="32" w:author="Brian Schilder" w:date="2016-11-28T22:58:00Z">
        <w:r w:rsidR="00254DFE" w:rsidRPr="003D260E">
          <w:rPr>
            <w:rFonts w:ascii="Arial" w:eastAsia="Times New Roman" w:hAnsi="Arial" w:cs="Arial"/>
            <w:color w:val="333333"/>
            <w:sz w:val="22"/>
            <w:szCs w:val="22"/>
            <w:shd w:val="clear" w:color="auto" w:fill="FFFFFF"/>
          </w:rPr>
          <w:t>,</w:t>
        </w:r>
      </w:ins>
      <w:ins w:id="33" w:author="Brian Schilder" w:date="2016-11-28T22:59:00Z">
        <w:r w:rsidR="005C3DBC" w:rsidRPr="003D260E">
          <w:rPr>
            <w:rFonts w:ascii="Arial" w:eastAsia="Times New Roman" w:hAnsi="Arial" w:cs="Arial"/>
            <w:color w:val="333333"/>
            <w:sz w:val="22"/>
            <w:szCs w:val="22"/>
            <w:shd w:val="clear" w:color="auto" w:fill="FFFFFF"/>
          </w:rPr>
          <w:t xml:space="preserve"> this</w:t>
        </w:r>
        <w:r w:rsidR="00254DFE" w:rsidRPr="003D260E">
          <w:rPr>
            <w:rFonts w:ascii="Arial" w:eastAsia="Times New Roman" w:hAnsi="Arial" w:cs="Arial"/>
            <w:color w:val="333333"/>
            <w:sz w:val="22"/>
            <w:szCs w:val="22"/>
            <w:shd w:val="clear" w:color="auto" w:fill="FFFFFF"/>
          </w:rPr>
          <w:t xml:space="preserve"> relationship could be spurious in that the two datasets</w:t>
        </w:r>
      </w:ins>
      <w:del w:id="34" w:author="Brian Schilder" w:date="2016-11-28T22:59:00Z">
        <w:r w:rsidRPr="003D260E" w:rsidDel="00254DFE">
          <w:rPr>
            <w:rFonts w:ascii="Arial" w:eastAsia="Times New Roman" w:hAnsi="Arial" w:cs="Arial"/>
            <w:color w:val="333333"/>
            <w:sz w:val="22"/>
            <w:szCs w:val="22"/>
            <w:shd w:val="clear" w:color="auto" w:fill="FFFFFF"/>
          </w:rPr>
          <w:delText>that</w:delText>
        </w:r>
      </w:del>
      <w:r w:rsidRPr="003D260E">
        <w:rPr>
          <w:rFonts w:ascii="Arial" w:eastAsia="Times New Roman" w:hAnsi="Arial" w:cs="Arial"/>
          <w:color w:val="333333"/>
          <w:sz w:val="22"/>
          <w:szCs w:val="22"/>
          <w:shd w:val="clear" w:color="auto" w:fill="FFFFFF"/>
        </w:rPr>
        <w:t xml:space="preserve"> are in fact not causally related</w:t>
      </w:r>
      <w:ins w:id="35" w:author="Brian Schilder" w:date="2016-11-28T22:59:00Z">
        <w:r w:rsidR="005C3DBC" w:rsidRPr="003D260E">
          <w:rPr>
            <w:rFonts w:ascii="Arial" w:eastAsia="Times New Roman" w:hAnsi="Arial" w:cs="Arial"/>
            <w:color w:val="333333"/>
            <w:sz w:val="22"/>
            <w:szCs w:val="22"/>
            <w:shd w:val="clear" w:color="auto" w:fill="FFFFFF"/>
          </w:rPr>
          <w:t xml:space="preserve"> to one another</w:t>
        </w:r>
      </w:ins>
      <w:r w:rsidRPr="003D260E">
        <w:rPr>
          <w:rFonts w:ascii="Arial" w:eastAsia="Times New Roman" w:hAnsi="Arial" w:cs="Arial"/>
          <w:color w:val="333333"/>
          <w:sz w:val="22"/>
          <w:szCs w:val="22"/>
          <w:shd w:val="clear" w:color="auto" w:fill="FFFFFF"/>
        </w:rPr>
        <w:t xml:space="preserve">. Just one of numerous examples of this error is the relationship between the westward tectonic movement of North America and the global isotope record </w:t>
      </w:r>
      <w:r w:rsidR="0011391E" w:rsidRPr="005C3DBC">
        <w:rPr>
          <w:rFonts w:ascii="Arial" w:eastAsia="Times New Roman" w:hAnsi="Arial" w:cs="Arial"/>
          <w:color w:val="333333"/>
          <w:sz w:val="22"/>
          <w:szCs w:val="22"/>
          <w:shd w:val="clear" w:color="auto" w:fill="FFFFFF"/>
        </w:rPr>
        <w:fldChar w:fldCharType="begin" w:fldLock="1"/>
      </w:r>
      <w:r w:rsidR="00217232" w:rsidRPr="005C3DBC">
        <w:rPr>
          <w:rFonts w:ascii="Arial" w:eastAsia="Times New Roman" w:hAnsi="Arial" w:cs="Arial"/>
          <w:color w:val="333333"/>
          <w:sz w:val="22"/>
          <w:szCs w:val="22"/>
          <w:shd w:val="clear" w:color="auto" w:fill="FFFFFF"/>
          <w:rPrChange w:id="36" w:author="Brian Schilder" w:date="2016-11-28T23:03:00Z">
            <w:rPr>
              <w:rFonts w:ascii="Arial" w:eastAsia="Times New Roman" w:hAnsi="Arial" w:cs="Arial"/>
              <w:color w:val="333333"/>
              <w:sz w:val="22"/>
              <w:szCs w:val="22"/>
              <w:shd w:val="clear" w:color="auto" w:fill="FFFFFF"/>
            </w:rPr>
          </w:rPrChange>
        </w:rPr>
        <w:instrText>ADDIN CSL_CITATION { "citationItems" : [ { "id" : "ITEM-1", "itemData" : { "abstract" : "We compare refined data sets for Atlantic benthic foraminiferal oxygen isotope ratios and for North American mammalian diversity, faunal turnover, and body mass distributions. Each data set spans the late Paleocene through Pleistocene and has temporal resolution of 1.0 m.y.; the mammal data are restricted to western North America. We use the isotope data to compute five separate time series: oxygen isotope ratios at the midpoint of each 1.0-m.y. bin; changes in these ratios across bins; absolute values of these changes (= isotopic volatility); standard deviations of multiple isotope measurements within each bin; and standard deviations that have been detrended and corrected for serial correlation. For the mammals, we compute 12 different variables: standing diversity at the start of each bin; per-lineage origination and extinction rates; total turnover; net diversification; the absolute value of net diversification (= diversification volatility); change in proportional representation of major orders, as measured by a simple index and by a G-statistic; and the mean, standard deviation, skewness, and kurtosis of body mass. Simple and liberal statistical analyses fail to show any consistent relationship between any two isotope and mammalian time series, other than some unavoidable correlations between a few untransformed, highly autocorrelated time series like the raw isotope and mean body mass curves. Standard methods of detrending and differencing remove these correlations. Some of the major climate shifts indicated by oxygen isotope records do correspond to major ecological and evolutionary transitions in the mammalian biota, but the nature of these correspondences is unpredictable, and several other such transitions occur at times of relatively little global climate change. We conclude that given currently available climate records, we cannot show that the impact of climate change on the broad patterns of mammalian evolution involves linear forcings; instead, we see only the relatively unpredictable effects of a few major events. Over the scale of the whole Cenozoic, intrinsic, biotic factors like logistic diversity dynamics and within-lineage evolutionary trends seem to be far more important., Supplement", "author" : [ { "dropping-particle" : "", "family" : "Alroy", "given" : "John", "non-dropping-particle" : "", "parse-names" : false, "suffix" : "" }, { "dropping-particle" : "", "family" : "Koch", "given" : "Paul L", "non-dropping-particle" : "", "parse-names" : false, "suffix" : "" }, { "dropping-particle" : "", "family" : "Zachos", "given" : "James C", "non-dropping-particle" : "", "parse-names" : false, "suffix" : "" } ], "container-title" : "Paleobiology", "genre" : "JOUR", "id" : "ITEM-1", "issue" : "4", "issued" : { "date-parts" : [ [ "2000", "10", "1" ] ] }, "page" : "259-288", "publisher" : "Paleontological Society", "title" : "Global Climate Change and North American Mammalian Evolution", "type" : "article-journal", "volume" : "26" }, "uris" : [ "http://www.mendeley.com/documents/?uuid=d7076479-7549-4808-acfe-eff911dfb4c0" ] } ], "mendeley" : { "formattedCitation" : "(Alroy et al., 2000)", "plainTextFormattedCitation" : "(Alroy et al., 2000)", "previouslyFormattedCitation" : "(Alroy et al., 2000)" }, "properties" : { "noteIndex" : 0 }, "schema" : "https://github.com/citation-style-language/schema/raw/master/csl-citation.json" }</w:instrText>
      </w:r>
      <w:r w:rsidR="0011391E" w:rsidRPr="005C3DBC">
        <w:rPr>
          <w:rFonts w:ascii="Arial" w:eastAsia="Times New Roman" w:hAnsi="Arial" w:cs="Arial"/>
          <w:color w:val="333333"/>
          <w:sz w:val="22"/>
          <w:szCs w:val="22"/>
          <w:shd w:val="clear" w:color="auto" w:fill="FFFFFF"/>
          <w:rPrChange w:id="37" w:author="Brian Schilder" w:date="2016-11-28T23:03:00Z">
            <w:rPr>
              <w:rFonts w:ascii="Arial" w:eastAsia="Times New Roman" w:hAnsi="Arial" w:cs="Arial"/>
              <w:color w:val="333333"/>
              <w:sz w:val="22"/>
              <w:szCs w:val="22"/>
              <w:shd w:val="clear" w:color="auto" w:fill="FFFFFF"/>
            </w:rPr>
          </w:rPrChange>
        </w:rPr>
        <w:fldChar w:fldCharType="separate"/>
      </w:r>
      <w:r w:rsidR="0011391E" w:rsidRPr="005C3DBC">
        <w:rPr>
          <w:rFonts w:ascii="Arial" w:eastAsia="Times New Roman" w:hAnsi="Arial" w:cs="Arial"/>
          <w:noProof/>
          <w:color w:val="333333"/>
          <w:sz w:val="22"/>
          <w:szCs w:val="22"/>
          <w:shd w:val="clear" w:color="auto" w:fill="FFFFFF"/>
        </w:rPr>
        <w:t>(Alroy et al., 2000)</w:t>
      </w:r>
      <w:r w:rsidR="0011391E" w:rsidRPr="005C3DBC">
        <w:rPr>
          <w:rFonts w:ascii="Arial" w:eastAsia="Times New Roman" w:hAnsi="Arial" w:cs="Arial"/>
          <w:color w:val="333333"/>
          <w:sz w:val="22"/>
          <w:szCs w:val="22"/>
          <w:shd w:val="clear" w:color="auto" w:fill="FFFFFF"/>
        </w:rPr>
        <w:fldChar w:fldCharType="end"/>
      </w:r>
      <w:r w:rsidRPr="005C3DBC">
        <w:rPr>
          <w:rFonts w:ascii="Arial" w:eastAsia="Times New Roman" w:hAnsi="Arial" w:cs="Arial"/>
          <w:color w:val="333333"/>
          <w:sz w:val="22"/>
          <w:szCs w:val="22"/>
          <w:shd w:val="clear" w:color="auto" w:fill="FFFFFF"/>
        </w:rPr>
        <w:t>. Both datasets show directional change over time (i.e. are non-stationary) and thus show strong cross-cor</w:t>
      </w:r>
      <w:r w:rsidRPr="003D260E">
        <w:rPr>
          <w:rFonts w:ascii="Arial" w:eastAsia="Times New Roman" w:hAnsi="Arial" w:cs="Arial"/>
          <w:color w:val="333333"/>
          <w:sz w:val="22"/>
          <w:szCs w:val="22"/>
          <w:shd w:val="clear" w:color="auto" w:fill="FFFFFF"/>
        </w:rPr>
        <w:t>relations despite being causally unrelated to one another. This rend</w:t>
      </w:r>
      <w:r w:rsidRPr="00E24208">
        <w:rPr>
          <w:rFonts w:ascii="Arial" w:eastAsia="Times New Roman" w:hAnsi="Arial" w:cs="Arial"/>
          <w:color w:val="333333"/>
          <w:sz w:val="22"/>
          <w:szCs w:val="22"/>
          <w:shd w:val="clear" w:color="auto" w:fill="FFFFFF"/>
        </w:rPr>
        <w:t xml:space="preserve">ers any interpretations of causality between trended time series as highly suspect, as temporal autocorrelation can often cause even random walks to produce significant cross-correlations. </w:t>
      </w:r>
      <w:proofErr w:type="spellStart"/>
      <w:r w:rsidRPr="00E24208">
        <w:rPr>
          <w:rFonts w:ascii="Arial" w:eastAsia="Times New Roman" w:hAnsi="Arial" w:cs="Arial"/>
          <w:color w:val="333333"/>
          <w:sz w:val="22"/>
          <w:szCs w:val="22"/>
          <w:shd w:val="clear" w:color="auto" w:fill="FFFFFF"/>
        </w:rPr>
        <w:t>Alroy</w:t>
      </w:r>
      <w:proofErr w:type="spellEnd"/>
      <w:r w:rsidRPr="00E24208">
        <w:rPr>
          <w:rFonts w:ascii="Arial" w:eastAsia="Times New Roman" w:hAnsi="Arial" w:cs="Arial"/>
          <w:color w:val="333333"/>
          <w:sz w:val="22"/>
          <w:szCs w:val="22"/>
          <w:shd w:val="clear" w:color="auto" w:fill="FFFFFF"/>
        </w:rPr>
        <w:t xml:space="preserve"> and colleagues </w:t>
      </w:r>
      <w:r w:rsidR="00217232">
        <w:rPr>
          <w:rFonts w:ascii="Arial" w:eastAsia="Times New Roman" w:hAnsi="Arial" w:cs="Arial"/>
          <w:color w:val="333333"/>
          <w:sz w:val="22"/>
          <w:szCs w:val="22"/>
          <w:shd w:val="clear" w:color="auto" w:fill="FFFFFF"/>
        </w:rPr>
        <w:fldChar w:fldCharType="begin" w:fldLock="1"/>
      </w:r>
      <w:r w:rsidR="00E2287F">
        <w:rPr>
          <w:rFonts w:ascii="Arial" w:eastAsia="Times New Roman" w:hAnsi="Arial" w:cs="Arial"/>
          <w:color w:val="333333"/>
          <w:sz w:val="22"/>
          <w:szCs w:val="22"/>
          <w:shd w:val="clear" w:color="auto" w:fill="FFFFFF"/>
        </w:rPr>
        <w:instrText>ADDIN CSL_CITATION { "citationItems" : [ { "id" : "ITEM-1", "itemData" : { "abstract" : "We compare refined data sets for Atlantic benthic foraminiferal oxygen isotope ratios and for North American mammalian diversity, faunal turnover, and body mass distributions. Each data set spans the late Paleocene through Pleistocene and has temporal resolution of 1.0 m.y.; the mammal data are restricted to western North America. We use the isotope data to compute five separate time series: oxygen isotope ratios at the midpoint of each 1.0-m.y. bin; changes in these ratios across bins; absolute values of these changes (= isotopic volatility); standard deviations of multiple isotope measurements within each bin; and standard deviations that have been detrended and corrected for serial correlation. For the mammals, we compute 12 different variables: standing diversity at the start of each bin; per-lineage origination and extinction rates; total turnover; net diversification; the absolute value of net diversification (= diversification volatility); change in proportional representation of major orders, as measured by a simple index and by a G-statistic; and the mean, standard deviation, skewness, and kurtosis of body mass. Simple and liberal statistical analyses fail to show any consistent relationship between any two isotope and mammalian time series, other than some unavoidable correlations between a few untransformed, highly autocorrelated time series like the raw isotope and mean body mass curves. Standard methods of detrending and differencing remove these correlations. Some of the major climate shifts indicated by oxygen isotope records do correspond to major ecological and evolutionary transitions in the mammalian biota, but the nature of these correspondences is unpredictable, and several other such transitions occur at times of relatively little global climate change. We conclude that given currently available climate records, we cannot show that the impact of climate change on the broad patterns of mammalian evolution involves linear forcings; instead, we see only the relatively unpredictable effects of a few major events. Over the scale of the whole Cenozoic, intrinsic, biotic factors like logistic diversity dynamics and within-lineage evolutionary trends seem to be far more important., Supplement", "author" : [ { "dropping-particle" : "", "family" : "Alroy", "given" : "John", "non-dropping-particle" : "", "parse-names" : false, "suffix" : "" }, { "dropping-particle" : "", "family" : "Koch", "given" : "Paul L", "non-dropping-particle" : "", "parse-names" : false, "suffix" : "" }, { "dropping-particle" : "", "family" : "Zachos", "given" : "James C", "non-dropping-particle" : "", "parse-names" : false, "suffix" : "" } ], "container-title" : "Paleobiology", "genre" : "JOUR", "id" : "ITEM-1", "issue" : "4", "issued" : { "date-parts" : [ [ "2000", "10", "1" ] ] }, "page" : "259-288", "publisher" : "Paleontological Society", "title" : "Global Climate Change and North American Mammalian Evolution", "type" : "article-journal", "volume" : "26" }, "label" : "chapter", "suppress-author" : 1, "uris" : [ "http://www.mendeley.com/documents/?uuid=d7076479-7549-4808-acfe-eff911dfb4c0" ] } ], "mendeley" : { "formattedCitation" : "(2000)", "plainTextFormattedCitation" : "(2000)", "previouslyFormattedCitation" : "(2000)" }, "properties" : { "noteIndex" : 0 }, "schema" : "https://github.com/citation-style-language/schema/raw/master/csl-citation.json" }</w:instrText>
      </w:r>
      <w:r w:rsidR="00217232">
        <w:rPr>
          <w:rFonts w:ascii="Arial" w:eastAsia="Times New Roman" w:hAnsi="Arial" w:cs="Arial"/>
          <w:color w:val="333333"/>
          <w:sz w:val="22"/>
          <w:szCs w:val="22"/>
          <w:shd w:val="clear" w:color="auto" w:fill="FFFFFF"/>
        </w:rPr>
        <w:fldChar w:fldCharType="separate"/>
      </w:r>
      <w:r w:rsidR="00217232" w:rsidRPr="00217232">
        <w:rPr>
          <w:rFonts w:ascii="Arial" w:eastAsia="Times New Roman" w:hAnsi="Arial" w:cs="Arial"/>
          <w:noProof/>
          <w:color w:val="333333"/>
          <w:sz w:val="22"/>
          <w:szCs w:val="22"/>
          <w:shd w:val="clear" w:color="auto" w:fill="FFFFFF"/>
        </w:rPr>
        <w:t>(2000)</w:t>
      </w:r>
      <w:r w:rsidR="00217232">
        <w:rPr>
          <w:rFonts w:ascii="Arial" w:eastAsia="Times New Roman" w:hAnsi="Arial" w:cs="Arial"/>
          <w:color w:val="333333"/>
          <w:sz w:val="22"/>
          <w:szCs w:val="22"/>
          <w:shd w:val="clear" w:color="auto" w:fill="FFFFFF"/>
        </w:rPr>
        <w:fldChar w:fldCharType="end"/>
      </w:r>
      <w:r w:rsidRPr="00E24208">
        <w:rPr>
          <w:rFonts w:ascii="Arial" w:eastAsia="Times New Roman" w:hAnsi="Arial" w:cs="Arial"/>
          <w:color w:val="333333"/>
          <w:sz w:val="22"/>
          <w:szCs w:val="22"/>
          <w:shd w:val="clear" w:color="auto" w:fill="FFFFFF"/>
        </w:rPr>
        <w:t xml:space="preserve"> discuss the pitfalls of failing to account for the effects of </w:t>
      </w:r>
      <w:del w:id="38" w:author="Brian Schilder" w:date="2016-11-28T23:04:00Z">
        <w:r w:rsidRPr="00E24208" w:rsidDel="003D260E">
          <w:rPr>
            <w:rFonts w:ascii="Arial" w:eastAsia="Times New Roman" w:hAnsi="Arial" w:cs="Arial"/>
            <w:color w:val="333333"/>
            <w:sz w:val="22"/>
            <w:szCs w:val="22"/>
            <w:shd w:val="clear" w:color="auto" w:fill="FFFFFF"/>
          </w:rPr>
          <w:delText>temporal auto-correlation</w:delText>
        </w:r>
      </w:del>
      <w:ins w:id="39" w:author="Brian Schilder" w:date="2016-11-28T23:04:00Z">
        <w:r w:rsidR="003D260E">
          <w:rPr>
            <w:rFonts w:ascii="Arial" w:eastAsia="Times New Roman" w:hAnsi="Arial" w:cs="Arial"/>
            <w:color w:val="333333"/>
            <w:sz w:val="22"/>
            <w:szCs w:val="22"/>
            <w:shd w:val="clear" w:color="auto" w:fill="FFFFFF"/>
          </w:rPr>
          <w:t>non-stationarity</w:t>
        </w:r>
      </w:ins>
      <w:r w:rsidRPr="00E24208">
        <w:rPr>
          <w:rFonts w:ascii="Arial" w:eastAsia="Times New Roman" w:hAnsi="Arial" w:cs="Arial"/>
          <w:color w:val="333333"/>
          <w:sz w:val="22"/>
          <w:szCs w:val="22"/>
          <w:shd w:val="clear" w:color="auto" w:fill="FFFFFF"/>
        </w:rPr>
        <w:t xml:space="preserve"> in the context of relating oxygen isotope time series to biotic data (e.g. Cenozoic mammalian diversity and body mass over time). This clearly demonstrates the potential for spurious correlations (and thus unfounded conclusions) that can come about when correlating time-series data with directional trends. The authors note that while it is tempting to observe two strong trends over time and declare that they are causally related, it is far more informative to observe the</w:t>
      </w:r>
      <w:r>
        <w:rPr>
          <w:rFonts w:ascii="Arial" w:eastAsia="Times New Roman" w:hAnsi="Arial" w:cs="Arial"/>
          <w:color w:val="333333"/>
          <w:sz w:val="22"/>
          <w:szCs w:val="22"/>
          <w:shd w:val="clear" w:color="auto" w:fill="FFFFFF"/>
        </w:rPr>
        <w:t xml:space="preserve"> how the variables change between time intervals, and to ask whether these changes are correlated. Correlations in these </w:t>
      </w:r>
      <w:r w:rsidRPr="00E24208">
        <w:rPr>
          <w:rFonts w:ascii="Arial" w:eastAsia="Times New Roman" w:hAnsi="Arial" w:cs="Arial"/>
          <w:color w:val="333333"/>
          <w:sz w:val="22"/>
          <w:szCs w:val="22"/>
          <w:shd w:val="clear" w:color="auto" w:fill="FFFFFF"/>
        </w:rPr>
        <w:t>“</w:t>
      </w:r>
      <w:r w:rsidRPr="00E24208">
        <w:rPr>
          <w:rFonts w:ascii="Arial" w:eastAsia="Times New Roman" w:hAnsi="Arial" w:cs="Arial"/>
          <w:i/>
          <w:color w:val="333333"/>
          <w:sz w:val="22"/>
          <w:szCs w:val="22"/>
          <w:shd w:val="clear" w:color="auto" w:fill="FFFFFF"/>
        </w:rPr>
        <w:t>blow-by-blow, interval-by-interval”</w:t>
      </w:r>
      <w:r w:rsidRPr="00E24208">
        <w:rPr>
          <w:rFonts w:ascii="Arial" w:eastAsia="Times New Roman" w:hAnsi="Arial" w:cs="Arial"/>
          <w:color w:val="333333"/>
          <w:sz w:val="22"/>
          <w:szCs w:val="22"/>
          <w:shd w:val="clear" w:color="auto" w:fill="FFFFFF"/>
        </w:rPr>
        <w:t xml:space="preserve"> </w:t>
      </w:r>
      <w:r>
        <w:rPr>
          <w:rFonts w:ascii="Arial" w:eastAsia="Times New Roman" w:hAnsi="Arial" w:cs="Arial"/>
          <w:color w:val="333333"/>
          <w:sz w:val="22"/>
          <w:szCs w:val="22"/>
          <w:shd w:val="clear" w:color="auto" w:fill="FFFFFF"/>
        </w:rPr>
        <w:t>differences in time series data are much more informative than correlations in trended time series</w:t>
      </w:r>
      <w:r w:rsidRPr="00E24208">
        <w:rPr>
          <w:rFonts w:ascii="Arial" w:eastAsia="Times New Roman" w:hAnsi="Arial" w:cs="Arial"/>
          <w:i/>
          <w:color w:val="333333"/>
          <w:sz w:val="22"/>
          <w:szCs w:val="22"/>
          <w:shd w:val="clear" w:color="auto" w:fill="FFFFFF"/>
        </w:rPr>
        <w:t>.</w:t>
      </w:r>
    </w:p>
    <w:p w14:paraId="70912DAD" w14:textId="6386FD98" w:rsidR="00C960EC" w:rsidRPr="00C960EC" w:rsidRDefault="00616742" w:rsidP="00C960EC">
      <w:pPr>
        <w:spacing w:line="360" w:lineRule="auto"/>
        <w:ind w:firstLine="720"/>
        <w:rPr>
          <w:rFonts w:ascii="Arial" w:hAnsi="Arial" w:cs="Arial"/>
          <w:sz w:val="22"/>
          <w:szCs w:val="22"/>
        </w:rPr>
      </w:pPr>
      <w:ins w:id="40" w:author="Brian Schilder" w:date="2016-11-28T23:06:00Z">
        <w:r>
          <w:rPr>
            <w:rFonts w:ascii="Arial" w:hAnsi="Arial" w:cs="Arial"/>
            <w:sz w:val="22"/>
            <w:szCs w:val="22"/>
          </w:rPr>
          <w:t>Later</w:t>
        </w:r>
      </w:ins>
      <w:ins w:id="41" w:author="Brian Schilder" w:date="2016-11-27T19:39:00Z">
        <w:r w:rsidR="004E12DC">
          <w:rPr>
            <w:rFonts w:ascii="Arial" w:hAnsi="Arial" w:cs="Arial"/>
            <w:sz w:val="22"/>
            <w:szCs w:val="22"/>
          </w:rPr>
          <w:t xml:space="preserve"> work by </w:t>
        </w:r>
      </w:ins>
      <w:ins w:id="42" w:author="Brian Schilder" w:date="2016-11-28T23:05:00Z">
        <w:r>
          <w:rPr>
            <w:rFonts w:ascii="Arial" w:hAnsi="Arial" w:cs="Arial"/>
            <w:sz w:val="22"/>
            <w:szCs w:val="22"/>
          </w:rPr>
          <w:t xml:space="preserve">represented a significant </w:t>
        </w:r>
      </w:ins>
      <w:ins w:id="43" w:author="Brian Schilder" w:date="2016-11-28T23:06:00Z">
        <w:r>
          <w:rPr>
            <w:rFonts w:ascii="Arial" w:hAnsi="Arial" w:cs="Arial"/>
            <w:sz w:val="22"/>
            <w:szCs w:val="22"/>
          </w:rPr>
          <w:t>methodological advancement</w:t>
        </w:r>
      </w:ins>
      <w:ins w:id="44" w:author="Brian Schilder" w:date="2016-11-28T23:05:00Z">
        <w:r>
          <w:rPr>
            <w:rFonts w:ascii="Arial" w:hAnsi="Arial" w:cs="Arial"/>
            <w:sz w:val="22"/>
            <w:szCs w:val="22"/>
          </w:rPr>
          <w:t xml:space="preserve"> </w:t>
        </w:r>
      </w:ins>
      <w:ins w:id="45" w:author="Brian Schilder" w:date="2016-11-28T23:06:00Z">
        <w:r>
          <w:rPr>
            <w:rFonts w:ascii="Arial" w:hAnsi="Arial" w:cs="Arial"/>
            <w:sz w:val="22"/>
            <w:szCs w:val="22"/>
          </w:rPr>
          <w:t xml:space="preserve">over previous attempts to </w:t>
        </w:r>
      </w:ins>
      <w:ins w:id="46" w:author="Brian Schilder" w:date="2016-11-27T19:39:00Z">
        <w:r w:rsidR="004E12DC">
          <w:rPr>
            <w:rFonts w:ascii="Arial" w:hAnsi="Arial" w:cs="Arial"/>
            <w:sz w:val="22"/>
            <w:szCs w:val="22"/>
          </w:rPr>
          <w:t xml:space="preserve">test </w:t>
        </w:r>
      </w:ins>
      <w:ins w:id="47" w:author="Brian Schilder" w:date="2016-11-27T19:43:00Z">
        <w:r w:rsidR="005C48FD">
          <w:rPr>
            <w:rFonts w:ascii="Arial" w:hAnsi="Arial" w:cs="Arial"/>
            <w:sz w:val="22"/>
            <w:szCs w:val="22"/>
          </w:rPr>
          <w:t xml:space="preserve">for </w:t>
        </w:r>
      </w:ins>
      <w:ins w:id="48" w:author="Brian Schilder" w:date="2016-11-27T19:39:00Z">
        <w:r w:rsidR="004E12DC">
          <w:rPr>
            <w:rFonts w:ascii="Arial" w:hAnsi="Arial" w:cs="Arial"/>
            <w:sz w:val="22"/>
            <w:szCs w:val="22"/>
          </w:rPr>
          <w:t xml:space="preserve">brain-climate </w:t>
        </w:r>
      </w:ins>
      <w:ins w:id="49" w:author="Brian Schilder" w:date="2016-11-27T19:43:00Z">
        <w:r w:rsidR="005C48FD">
          <w:rPr>
            <w:rFonts w:ascii="Arial" w:hAnsi="Arial" w:cs="Arial"/>
            <w:sz w:val="22"/>
            <w:szCs w:val="22"/>
          </w:rPr>
          <w:t>relationships</w:t>
        </w:r>
      </w:ins>
      <w:ins w:id="50" w:author="Brian Schilder" w:date="2016-11-27T19:39:00Z">
        <w:r w:rsidR="004E12DC">
          <w:rPr>
            <w:rFonts w:ascii="Arial" w:hAnsi="Arial" w:cs="Arial"/>
            <w:sz w:val="22"/>
            <w:szCs w:val="22"/>
          </w:rPr>
          <w:t xml:space="preserve"> in hominins </w:t>
        </w:r>
      </w:ins>
      <w:ins w:id="51" w:author="Brian Schilder" w:date="2016-11-28T23:06:00Z">
        <w:r>
          <w:rPr>
            <w:rFonts w:ascii="Arial" w:hAnsi="Arial" w:cs="Arial"/>
            <w:sz w:val="22"/>
            <w:szCs w:val="22"/>
          </w:rPr>
          <w:t>in that</w:t>
        </w:r>
      </w:ins>
      <w:ins w:id="52" w:author="Brian Schilder" w:date="2016-11-29T10:43:00Z">
        <w:r w:rsidR="00C1513D">
          <w:rPr>
            <w:rFonts w:ascii="Arial" w:hAnsi="Arial" w:cs="Arial"/>
            <w:sz w:val="22"/>
            <w:szCs w:val="22"/>
          </w:rPr>
          <w:t>, importantly,</w:t>
        </w:r>
      </w:ins>
      <w:ins w:id="53" w:author="Brian Schilder" w:date="2016-11-28T23:06:00Z">
        <w:r>
          <w:rPr>
            <w:rFonts w:ascii="Arial" w:hAnsi="Arial" w:cs="Arial"/>
            <w:sz w:val="22"/>
            <w:szCs w:val="22"/>
          </w:rPr>
          <w:t xml:space="preserve"> </w:t>
        </w:r>
      </w:ins>
      <w:ins w:id="54" w:author="Brian Schilder" w:date="2016-11-28T23:08:00Z">
        <w:r>
          <w:rPr>
            <w:rFonts w:ascii="Arial" w:hAnsi="Arial" w:cs="Arial"/>
            <w:sz w:val="22"/>
            <w:szCs w:val="22"/>
          </w:rPr>
          <w:t>efforts were made</w:t>
        </w:r>
      </w:ins>
      <w:ins w:id="55" w:author="Brian Schilder" w:date="2016-11-28T23:06:00Z">
        <w:r>
          <w:rPr>
            <w:rFonts w:ascii="Arial" w:hAnsi="Arial" w:cs="Arial"/>
            <w:sz w:val="22"/>
            <w:szCs w:val="22"/>
          </w:rPr>
          <w:t xml:space="preserve"> to guard</w:t>
        </w:r>
      </w:ins>
      <w:ins w:id="56" w:author="Brian Schilder" w:date="2016-11-27T19:30:00Z">
        <w:r w:rsidR="00C960EC">
          <w:rPr>
            <w:rFonts w:ascii="Arial" w:hAnsi="Arial" w:cs="Arial"/>
            <w:sz w:val="22"/>
            <w:szCs w:val="22"/>
          </w:rPr>
          <w:t xml:space="preserve"> against the </w:t>
        </w:r>
      </w:ins>
      <w:ins w:id="57" w:author="Brian Schilder" w:date="2016-11-27T19:31:00Z">
        <w:r w:rsidR="00C960EC">
          <w:rPr>
            <w:rFonts w:ascii="Arial" w:hAnsi="Arial" w:cs="Arial"/>
            <w:sz w:val="22"/>
            <w:szCs w:val="22"/>
          </w:rPr>
          <w:t>potential</w:t>
        </w:r>
      </w:ins>
      <w:ins w:id="58" w:author="Brian Schilder" w:date="2016-11-27T19:30:00Z">
        <w:r w:rsidR="00C960EC">
          <w:rPr>
            <w:rFonts w:ascii="Arial" w:hAnsi="Arial" w:cs="Arial"/>
            <w:sz w:val="22"/>
            <w:szCs w:val="22"/>
          </w:rPr>
          <w:t xml:space="preserve"> effects of </w:t>
        </w:r>
      </w:ins>
      <w:ins w:id="59" w:author="Brian Schilder" w:date="2016-11-28T23:05:00Z">
        <w:r>
          <w:rPr>
            <w:rFonts w:ascii="Arial" w:hAnsi="Arial" w:cs="Arial"/>
            <w:sz w:val="22"/>
            <w:szCs w:val="22"/>
          </w:rPr>
          <w:t>non-stationarity</w:t>
        </w:r>
      </w:ins>
      <w:ins w:id="60" w:author="Brian Schilder" w:date="2016-11-29T10:42:00Z">
        <w:r w:rsidR="00C1513D">
          <w:rPr>
            <w:rFonts w:ascii="Arial" w:hAnsi="Arial" w:cs="Arial"/>
            <w:sz w:val="22"/>
            <w:szCs w:val="22"/>
          </w:rPr>
          <w:t xml:space="preserve"> </w:t>
        </w:r>
        <w:r w:rsidR="00C1513D">
          <w:rPr>
            <w:rFonts w:ascii="Arial" w:hAnsi="Arial" w:cs="Arial"/>
            <w:sz w:val="22"/>
            <w:szCs w:val="22"/>
          </w:rPr>
          <w:fldChar w:fldCharType="begin" w:fldLock="1"/>
        </w:r>
      </w:ins>
      <w:r w:rsidR="00685C4B">
        <w:rPr>
          <w:rFonts w:ascii="Arial" w:hAnsi="Arial" w:cs="Arial"/>
          <w:sz w:val="22"/>
          <w:szCs w:val="22"/>
        </w:rPr>
        <w:instrText>ADDIN CSL_CITATION { "citationItems" : [ { "id" : "ITEM-1", "itemData" : { "DOI" : "10.1098/rstb.2012.0115", "ISBN" : "1471-2970 (Electronic)\\r0962-8436 (Linking)", "ISSN" : "1471-2970", "PMID" : "22734056", "abstract" : "As only limited insight into behaviour is available from the archaeological record, much of our understanding of historical changes in human cognition is restricted to identifying changes in brain size and architecture. Using both absolute and residual brain size estimates, we show that hominin brain evolution was likely to be the result of a mix of processes; punctuated changes at approximately 100 kya, 1 Mya and 1.8 Mya are supplemented by gradual within-lineage changes in Homo erectus and Homo sapiens sensu lato. While brain size increase in Homo in Africa is a gradual process, migration of hominins into Eurasia is associated with step changes at approximately 400 kya and approximately 100 kya. We then demonstrate that periods of rapid change in hominin brain size are not temporally associated with changes in environmental unpredictability or with long-term palaeoclimate trends. Thus, we argue that commonly used global sea level or Indian Ocean dust palaeoclimate records provide little evidence for either the variability selection or aridity hypotheses explaining changes in hominin brain size. Brain size change at approximately 100 kya is coincident with demographic change and the appearance of fully modern language. However, gaps remain in our understanding of the external pressures driving encephalization, which will only be filled by novel applications of the fossil, palaeoclimatic and archaeological records.", "author" : [ { "dropping-particle" : "", "family" : "Shultz", "given" : "Susanne", "non-dropping-particle" : "", "parse-names" : false, "suffix" : "" }, { "dropping-particle" : "", "family" : "Nelson", "given" : "Emma", "non-dropping-particle" : "", "parse-names" : false, "suffix" : "" }, { "dropping-particle" : "", "family" : "Dunbar", "given" : "Robin I M", "non-dropping-particle" : "", "parse-names" : false, "suffix" : "" } ], "container-title" : "Philosophical Transactions of the Royal Society B: Biological Sciences", "genre" : "JOUR", "id" : "ITEM-1", "issue" : "1599", "issued" : { "date-parts" : [ [ "2012", "6", "5" ] ] }, "note" : "Main diffs between my Brain-Climate and Shultz et al 2012:\n\n1) ***Ony hominins included. No comparative sample of other mammals.\n\n2) Used Miller foraminfora dataset (sealevel), not Zachos (temp). Diff interpretations of similar measure?\n\n3) Detrended data by taking residuals of CC against time. However did NOT use 1st-diff (and thus did not need to detrend climate data). The fact that we used 1st also necessitate averaging for each time point (e.g. @1.8Mya).\nAlso, their hominins only go as far back as 3.2My, our goes further back.\nAlso we only pooled all hominins together (didn't group by &amp;quot;super-species&amp;quot;, which seem rather arbitrary). Robust autralopiths were also removed.\n\n4) Intervals are 100ky OR 200ky WITHIN the same time series! (only first two are 100ky). Also these are arbitrarily set bins going back from modern day (0ky). My intervals are 200ky, 400ky, 1my going back from the points at the which the fossils are dated.\nAlso, only using small bins means many bins have only several datapoints.\n\n5) Climate measures are mean &amp;amp; SD sealevel, and mean &amp;amp; SD aeolian dust. They are all independently tested without correcting for multiple comparisons. I put all measures in a single model that corrected for multiple factors.\nAlso, they don't include slope (Rate).\nAlso, they use correlations to test brain-climate relationships, instead of linear models.\n\n6) While they did technically detrend their CC data via regression, they did not make this an explicit point of their paper as to why this is critical. We go into much more detail and explain why, which is valauble to the field.", "page" : "2130-2140", "publisher-place" : "Institute of Cognitive and Evolutionary Anthropology, University of Oxford, 64 Banbury Road, Oxford OX2 6PN, UK. susanne.shultz@manchester.ac.uk", "title" : "Hominin cognitive evolution: identifying patterns and processes in the fossil and archaeological record.", "type" : "article-journal", "volume" : "367" }, "uris" : [ "http://www.mendeley.com/documents/?uuid=2a263954-fbf1-46f2-b8a8-1a7840eea9e3" ] }, { "id" : "ITEM-2", "itemData" : { "author" : [ { "dropping-particle" : "", "family" : "Shultz", "given" : "Susanne", "non-dropping-particle" : "", "parse-names" : false, "suffix" : "" }, { "dropping-particle" : "", "family" : "Maslin", "given" : "Mark", "non-dropping-particle" : "", "parse-names" : false, "suffix" : "" } ], "container-title" : "PloS one", "editor" : [ { "dropping-particle" : "", "family" : "Petraglia", "given" : "Michael D", "non-dropping-particle" : "", "parse-names" : false, "suffix" : "" } ], "genre" : "JOUR", "id" : "ITEM-2", "issue" : "10", "issued" : { "date-parts" : [ [ "2013", "10", "16" ] ] }, "note" : "Main differences between Brain-Climate and Shultz &amp;amp; Maslin 2013:\n\n1) East African regiononal paeloclimate data, not global.\n2)", "page" : "e76750", "title" : "Early Human Speciation, Brain Expansion and Dispersal Influenced by African Climate Pulses", "type" : "article-journal", "volume" : "8" }, "uris" : [ "http://www.mendeley.com/documents/?uuid=47abdd70-3745-4eba-aba8-fe3e7b1d837c" ] } ], "mendeley" : { "formattedCitation" : "(Shultz et al., 2012; Shultz and Maslin, 2013)", "plainTextFormattedCitation" : "(Shultz et al., 2012; Shultz and Maslin, 2013)", "previouslyFormattedCitation" : "(Shultz et al., 2012; Shultz and Maslin, 2013)" }, "properties" : { "noteIndex" : 0 }, "schema" : "https://github.com/citation-style-language/schema/raw/master/csl-citation.json" }</w:instrText>
      </w:r>
      <w:r w:rsidR="00C1513D">
        <w:rPr>
          <w:rFonts w:ascii="Arial" w:hAnsi="Arial" w:cs="Arial"/>
          <w:sz w:val="22"/>
          <w:szCs w:val="22"/>
        </w:rPr>
        <w:fldChar w:fldCharType="separate"/>
      </w:r>
      <w:r w:rsidR="00C1513D" w:rsidRPr="00C1513D">
        <w:rPr>
          <w:rFonts w:ascii="Arial" w:hAnsi="Arial" w:cs="Arial"/>
          <w:noProof/>
          <w:sz w:val="22"/>
          <w:szCs w:val="22"/>
        </w:rPr>
        <w:t>(Shultz et al., 2012; Shultz and Maslin, 2013)</w:t>
      </w:r>
      <w:ins w:id="61" w:author="Brian Schilder" w:date="2016-11-29T10:42:00Z">
        <w:r w:rsidR="00C1513D">
          <w:rPr>
            <w:rFonts w:ascii="Arial" w:hAnsi="Arial" w:cs="Arial"/>
            <w:sz w:val="22"/>
            <w:szCs w:val="22"/>
          </w:rPr>
          <w:fldChar w:fldCharType="end"/>
        </w:r>
      </w:ins>
      <w:ins w:id="62" w:author="Brian Schilder" w:date="2016-11-27T19:34:00Z">
        <w:r w:rsidR="004E12DC">
          <w:rPr>
            <w:rFonts w:ascii="Arial" w:hAnsi="Arial" w:cs="Arial"/>
            <w:sz w:val="22"/>
            <w:szCs w:val="22"/>
          </w:rPr>
          <w:t xml:space="preserve">. </w:t>
        </w:r>
      </w:ins>
      <w:ins w:id="63" w:author="Brian Schilder" w:date="2016-11-29T10:44:00Z">
        <w:r w:rsidR="006676C4">
          <w:rPr>
            <w:rFonts w:ascii="Arial" w:hAnsi="Arial" w:cs="Arial"/>
            <w:sz w:val="22"/>
            <w:szCs w:val="22"/>
          </w:rPr>
          <w:t xml:space="preserve">Using this </w:t>
        </w:r>
      </w:ins>
      <w:ins w:id="64" w:author="Brian Schilder" w:date="2016-11-29T10:50:00Z">
        <w:r w:rsidR="006676C4">
          <w:rPr>
            <w:rFonts w:ascii="Arial" w:hAnsi="Arial" w:cs="Arial"/>
            <w:sz w:val="22"/>
            <w:szCs w:val="22"/>
          </w:rPr>
          <w:t xml:space="preserve">more </w:t>
        </w:r>
      </w:ins>
      <w:ins w:id="65" w:author="Brian Schilder" w:date="2016-11-29T10:51:00Z">
        <w:r w:rsidR="006676C4">
          <w:rPr>
            <w:rFonts w:ascii="Arial" w:hAnsi="Arial" w:cs="Arial"/>
            <w:sz w:val="22"/>
            <w:szCs w:val="22"/>
          </w:rPr>
          <w:t>appropriate statistical</w:t>
        </w:r>
      </w:ins>
      <w:ins w:id="66" w:author="Brian Schilder" w:date="2016-11-29T10:50:00Z">
        <w:r w:rsidR="006676C4">
          <w:rPr>
            <w:rFonts w:ascii="Arial" w:hAnsi="Arial" w:cs="Arial"/>
            <w:sz w:val="22"/>
            <w:szCs w:val="22"/>
          </w:rPr>
          <w:t xml:space="preserve"> </w:t>
        </w:r>
      </w:ins>
      <w:ins w:id="67" w:author="Brian Schilder" w:date="2016-11-29T10:44:00Z">
        <w:r w:rsidR="006676C4">
          <w:rPr>
            <w:rFonts w:ascii="Arial" w:hAnsi="Arial" w:cs="Arial"/>
            <w:sz w:val="22"/>
            <w:szCs w:val="22"/>
          </w:rPr>
          <w:t xml:space="preserve">methodology, </w:t>
        </w:r>
      </w:ins>
      <w:ins w:id="68" w:author="Brian Schilder" w:date="2016-11-29T10:37:00Z">
        <w:r w:rsidR="00FE7B68">
          <w:rPr>
            <w:rFonts w:ascii="Arial" w:hAnsi="Arial" w:cs="Arial"/>
            <w:sz w:val="22"/>
            <w:szCs w:val="22"/>
          </w:rPr>
          <w:t xml:space="preserve">Shultz, Nelson &amp; Dunbar </w:t>
        </w:r>
        <w:r w:rsidR="00FE7B68">
          <w:rPr>
            <w:rFonts w:ascii="Arial" w:hAnsi="Arial" w:cs="Arial"/>
            <w:sz w:val="22"/>
            <w:szCs w:val="22"/>
          </w:rPr>
          <w:fldChar w:fldCharType="begin" w:fldLock="1"/>
        </w:r>
        <w:r w:rsidR="00FE7B68">
          <w:rPr>
            <w:rFonts w:ascii="Arial" w:hAnsi="Arial" w:cs="Arial"/>
            <w:sz w:val="22"/>
            <w:szCs w:val="22"/>
          </w:rPr>
          <w:instrText>ADDIN CSL_CITATION { "citationItems" : [ { "id" : "ITEM-1", "itemData" : { "DOI" : "10.1098/rstb.2012.0115", "ISBN" : "1471-2970 (Electronic)\\r0962-8436 (Linking)", "ISSN" : "1471-2970", "PMID" : "22734056", "abstract" : "As only limited insight into behaviour is available from the archaeological record, much of our understanding of historical changes in human cognition is restricted to identifying changes in brain size and architecture. Using both absolute and residual brain size estimates, we show that hominin brain evolution was likely to be the result of a mix of processes; punctuated changes at approximately 100 kya, 1 Mya and 1.8 Mya are supplemented by gradual within-lineage changes in Homo erectus and Homo sapiens sensu lato. While brain size increase in Homo in Africa is a gradual process, migration of hominins into Eurasia is associated with step changes at approximately 400 kya and approximately 100 kya. We then demonstrate that periods of rapid change in hominin brain size are not temporally associated with changes in environmental unpredictability or with long-term palaeoclimate trends. Thus, we argue that commonly used global sea level or Indian Ocean dust palaeoclimate records provide little evidence for either the variability selection or aridity hypotheses explaining changes in hominin brain size. Brain size change at approximately 100 kya is coincident with demographic change and the appearance of fully modern language. However, gaps remain in our understanding of the external pressures driving encephalization, which will only be filled by novel applications of the fossil, palaeoclimatic and archaeological records.", "author" : [ { "dropping-particle" : "", "family" : "Shultz", "given" : "Susanne", "non-dropping-particle" : "", "parse-names" : false, "suffix" : "" }, { "dropping-particle" : "", "family" : "Nelson", "given" : "Emma", "non-dropping-particle" : "", "parse-names" : false, "suffix" : "" }, { "dropping-particle" : "", "family" : "Dunbar", "given" : "Robin I M", "non-dropping-particle" : "", "parse-names" : false, "suffix" : "" } ], "container-title" : "Philosophical Transactions of the Royal Society B: Biological Sciences", "genre" : "JOUR", "id" : "ITEM-1", "issue" : "1599", "issued" : { "date-parts" : [ [ "2012", "6", "5" ] ] }, "note" : "Main diffs between my Brain-Climate and Shultz et al 2012:\n\n1) ***Ony hominins included. No comparative sample of other mammals.\n\n2) Used Miller foraminfora dataset (sealevel), not Zachos (temp). Diff interpretations of similar measure?\n\n3) Detrended data by taking residuals of CC against time. However did NOT use 1st-diff (and thus did not need to detrend climate data). The fact that we used 1st also necessitate averaging for each time point (e.g. @1.8Mya).\nAlso, their hominins only go as far back as 3.2My, our goes further back.\nAlso we only pooled all hominins together (didn't group by &amp;quot;super-species&amp;quot;, which seem rather arbitrary). Robust autralopiths were also removed.\n\n4) Intervals are 100ky OR 200ky WITHIN the same time series! (only first two are 100ky). Also these are arbitrarily set bins going back from modern day (0ky). My intervals are 200ky, 400ky, 1my going back from the points at the which the fossils are dated.\nAlso, only using small bins means many bins have only several datapoints.\n\n5) Climate measures are mean &amp;amp; SD sealevel, and mean &amp;amp; SD aeolian dust. They are all independently tested without correcting for multiple comparisons. I put all measures in a single model that corrected for multiple factors.\nAlso, they don't include slope (Rate).\nAlso, they use correlations to test brain-climate relationships, instead of linear models.\n\n6) While they did technically detrend their CC data via regression, they did not make this an explicit point of their paper as to why this is critical. We go into much more detail and explain why, which is valauble to the field.", "page" : "2130-2140", "publisher-place" : "Institute of Cognitive and Evolutionary Anthropology, University of Oxford, 64 Banbury Road, Oxford OX2 6PN, UK. susanne.shultz@manchester.ac.uk", "title" : "Hominin cognitive evolution: identifying patterns and processes in the fossil and archaeological record.", "type" : "article-journal", "volume" : "367" }, "label" : "chapter", "suppress-author" : 1, "uris" : [ "http://www.mendeley.com/documents/?uuid=2a263954-fbf1-46f2-b8a8-1a7840eea9e3" ] } ], "mendeley" : { "formattedCitation" : "(2012)", "plainTextFormattedCitation" : "(2012)", "previouslyFormattedCitation" : "(2012)" }, "properties" : { "noteIndex" : 0 }, "schema" : "https://github.com/citation-style-language/schema/raw/master/csl-citation.json" }</w:instrText>
        </w:r>
        <w:r w:rsidR="00FE7B68">
          <w:rPr>
            <w:rFonts w:ascii="Arial" w:hAnsi="Arial" w:cs="Arial"/>
            <w:sz w:val="22"/>
            <w:szCs w:val="22"/>
          </w:rPr>
          <w:fldChar w:fldCharType="separate"/>
        </w:r>
        <w:r w:rsidR="00FE7B68" w:rsidRPr="00CB21A3">
          <w:rPr>
            <w:rFonts w:ascii="Arial" w:hAnsi="Arial" w:cs="Arial"/>
            <w:noProof/>
            <w:sz w:val="22"/>
            <w:szCs w:val="22"/>
          </w:rPr>
          <w:t>(2012)</w:t>
        </w:r>
        <w:r w:rsidR="00FE7B68">
          <w:rPr>
            <w:rFonts w:ascii="Arial" w:hAnsi="Arial" w:cs="Arial"/>
            <w:sz w:val="22"/>
            <w:szCs w:val="22"/>
          </w:rPr>
          <w:fldChar w:fldCharType="end"/>
        </w:r>
        <w:r w:rsidR="00FE7B68">
          <w:rPr>
            <w:rFonts w:ascii="Arial" w:hAnsi="Arial" w:cs="Arial"/>
            <w:sz w:val="22"/>
            <w:szCs w:val="22"/>
          </w:rPr>
          <w:t xml:space="preserve"> </w:t>
        </w:r>
      </w:ins>
      <w:ins w:id="69" w:author="Brian Schilder" w:date="2016-11-29T10:39:00Z">
        <w:r w:rsidR="00C1513D">
          <w:rPr>
            <w:rFonts w:ascii="Arial" w:hAnsi="Arial" w:cs="Arial"/>
            <w:sz w:val="22"/>
            <w:szCs w:val="22"/>
          </w:rPr>
          <w:t>found</w:t>
        </w:r>
      </w:ins>
      <w:ins w:id="70" w:author="Brian Schilder" w:date="2016-11-27T19:44:00Z">
        <w:r w:rsidR="005C48FD">
          <w:rPr>
            <w:rFonts w:ascii="Arial" w:hAnsi="Arial" w:cs="Arial"/>
            <w:sz w:val="22"/>
            <w:szCs w:val="22"/>
          </w:rPr>
          <w:t xml:space="preserve"> </w:t>
        </w:r>
      </w:ins>
      <w:ins w:id="71" w:author="Brian Schilder" w:date="2016-11-27T19:37:00Z">
        <w:r w:rsidR="00C1513D">
          <w:rPr>
            <w:rFonts w:ascii="Arial" w:hAnsi="Arial" w:cs="Arial"/>
            <w:sz w:val="22"/>
            <w:szCs w:val="22"/>
          </w:rPr>
          <w:t>little evidence for interactions between global climate</w:t>
        </w:r>
      </w:ins>
      <w:ins w:id="72" w:author="Brian Schilder" w:date="2016-11-29T10:44:00Z">
        <w:r w:rsidR="007F6BEC">
          <w:rPr>
            <w:rFonts w:ascii="Arial" w:hAnsi="Arial" w:cs="Arial"/>
            <w:sz w:val="22"/>
            <w:szCs w:val="22"/>
          </w:rPr>
          <w:t xml:space="preserve"> and </w:t>
        </w:r>
      </w:ins>
      <w:ins w:id="73" w:author="Brian Schilder" w:date="2016-11-27T19:37:00Z">
        <w:r w:rsidR="007F6BEC">
          <w:rPr>
            <w:rFonts w:ascii="Arial" w:hAnsi="Arial" w:cs="Arial"/>
            <w:sz w:val="22"/>
            <w:szCs w:val="22"/>
          </w:rPr>
          <w:t>hominin brain size</w:t>
        </w:r>
      </w:ins>
      <w:ins w:id="74" w:author="Brian Schilder" w:date="2016-11-27T19:51:00Z">
        <w:r w:rsidR="00E843FB">
          <w:rPr>
            <w:rFonts w:ascii="Arial" w:hAnsi="Arial" w:cs="Arial"/>
            <w:sz w:val="22"/>
            <w:szCs w:val="22"/>
          </w:rPr>
          <w:t>, contrasting with</w:t>
        </w:r>
      </w:ins>
      <w:ins w:id="75" w:author="Brian Schilder" w:date="2016-11-27T19:50:00Z">
        <w:r w:rsidR="00AA51D1">
          <w:rPr>
            <w:rFonts w:ascii="Arial" w:hAnsi="Arial" w:cs="Arial"/>
            <w:sz w:val="22"/>
            <w:szCs w:val="22"/>
          </w:rPr>
          <w:t xml:space="preserve"> previous findings </w:t>
        </w:r>
        <w:r w:rsidR="00AA51D1">
          <w:rPr>
            <w:rFonts w:ascii="Arial" w:hAnsi="Arial" w:cs="Arial"/>
            <w:sz w:val="22"/>
            <w:szCs w:val="22"/>
          </w:rPr>
          <w:fldChar w:fldCharType="begin" w:fldLock="1"/>
        </w:r>
        <w:r w:rsidR="00AA51D1">
          <w:rPr>
            <w:rFonts w:ascii="Arial" w:hAnsi="Arial" w:cs="Arial"/>
            <w:sz w:val="22"/>
            <w:szCs w:val="22"/>
          </w:rPr>
          <w:instrText>ADDIN CSL_CITATION { "citationItems" : [ { "id" : "ITEM-1", "itemData" : { "author" : [ { "dropping-particle" : "", "family" : "Bailey", "given" : "Drew H", "non-dropping-particle" : "", "parse-names" : false, "suffix" : "" }, { "dropping-particle" : "", "family" : "Geary", "given" : "David C", "non-dropping-particle" : "", "parse-names" : false, "suffix" : "" } ], "container-title" : "Human Nature", "genre" : "JOUR", "id" : "ITEM-1", "issue" : "1", "issued" : { "date-parts" : [ [ "2009", "1", "10" ] ] }, "page" : "67-79", "title" : "Hominid Brain Evolution", "type" : "article-journal", "volume" : "20" }, "uris" : [ "http://www.mendeley.com/documents/?uuid=35837a7f-f33e-460f-8ef9-b40ea7cf0d61" ] }, { "id" : "ITEM-2", "itemData" : { "author" : [ { "dropping-particle" : "", "family" : "Ash", "given" : "Jessica", "non-dropping-particle" : "", "parse-names" : false, "suffix" : "" }, { "dropping-particle" : "", "family" : "Gallup Jr.", "given" : "Gordon G", "non-dropping-particle" : "", "parse-names" : false, "suffix" : "" } ], "container-title" : "Human Nature", "genre" : "JOUR", "id" : "ITEM-2", "issue" : "2", "issued" : { "date-parts" : [ [ "2007", "8", "9" ] ] }, "page" : "109-124", "title" : "Paleoclimatic Variation and Brain Expansion during Human Evolution", "type" : "article-journal", "volume" : "18" }, "uris" : [ "http://www.mendeley.com/documents/?uuid=587752c1-7818-442f-bcb8-afc2b8fa90a4" ] } ], "mendeley" : { "formattedCitation" : "(Ash and Gallup Jr., 2007; Bailey and Geary, 2009)", "plainTextFormattedCitation" : "(Ash and Gallup Jr., 2007; Bailey and Geary, 2009)", "previouslyFormattedCitation" : "(Ash and Gallup Jr., 2007; Bailey and Geary, 2009)" }, "properties" : { "noteIndex" : 0 }, "schema" : "https://github.com/citation-style-language/schema/raw/master/csl-citation.json" }</w:instrText>
        </w:r>
        <w:r w:rsidR="00AA51D1">
          <w:rPr>
            <w:rFonts w:ascii="Arial" w:hAnsi="Arial" w:cs="Arial"/>
            <w:sz w:val="22"/>
            <w:szCs w:val="22"/>
          </w:rPr>
          <w:fldChar w:fldCharType="separate"/>
        </w:r>
        <w:r w:rsidR="00AA51D1" w:rsidRPr="00010CE4">
          <w:rPr>
            <w:rFonts w:ascii="Arial" w:hAnsi="Arial" w:cs="Arial"/>
            <w:noProof/>
            <w:sz w:val="22"/>
            <w:szCs w:val="22"/>
          </w:rPr>
          <w:t>(Ash and Gallup Jr., 2007; Bailey and Geary, 2009)</w:t>
        </w:r>
        <w:r w:rsidR="00AA51D1">
          <w:rPr>
            <w:rFonts w:ascii="Arial" w:hAnsi="Arial" w:cs="Arial"/>
            <w:sz w:val="22"/>
            <w:szCs w:val="22"/>
          </w:rPr>
          <w:fldChar w:fldCharType="end"/>
        </w:r>
      </w:ins>
      <w:ins w:id="76" w:author="Brian Schilder" w:date="2016-11-29T10:44:00Z">
        <w:r w:rsidR="006676C4">
          <w:rPr>
            <w:rFonts w:ascii="Arial" w:hAnsi="Arial" w:cs="Arial"/>
            <w:sz w:val="22"/>
            <w:szCs w:val="22"/>
          </w:rPr>
          <w:t>.</w:t>
        </w:r>
        <w:r w:rsidR="007F6BEC">
          <w:rPr>
            <w:rFonts w:ascii="Arial" w:hAnsi="Arial" w:cs="Arial"/>
            <w:sz w:val="22"/>
            <w:szCs w:val="22"/>
          </w:rPr>
          <w:t xml:space="preserve"> </w:t>
        </w:r>
      </w:ins>
      <w:ins w:id="77" w:author="Brian Schilder" w:date="2016-11-29T10:52:00Z">
        <w:r w:rsidR="006676C4">
          <w:rPr>
            <w:rFonts w:ascii="Arial" w:hAnsi="Arial" w:cs="Arial"/>
            <w:sz w:val="22"/>
            <w:szCs w:val="22"/>
          </w:rPr>
          <w:t xml:space="preserve">Interestingly, </w:t>
        </w:r>
      </w:ins>
      <w:ins w:id="78" w:author="Brian Schilder" w:date="2016-11-29T10:45:00Z">
        <w:r w:rsidR="006676C4">
          <w:rPr>
            <w:rFonts w:ascii="Arial" w:hAnsi="Arial" w:cs="Arial"/>
            <w:sz w:val="22"/>
            <w:szCs w:val="22"/>
          </w:rPr>
          <w:t>t</w:t>
        </w:r>
        <w:r w:rsidR="007F6BEC">
          <w:rPr>
            <w:rFonts w:ascii="Arial" w:hAnsi="Arial" w:cs="Arial"/>
            <w:sz w:val="22"/>
            <w:szCs w:val="22"/>
          </w:rPr>
          <w:t>here is other evidence to suggest</w:t>
        </w:r>
      </w:ins>
      <w:ins w:id="79" w:author="Brian Schilder" w:date="2016-11-29T10:44:00Z">
        <w:r w:rsidR="007F6BEC">
          <w:rPr>
            <w:rFonts w:ascii="Arial" w:hAnsi="Arial" w:cs="Arial"/>
            <w:sz w:val="22"/>
            <w:szCs w:val="22"/>
          </w:rPr>
          <w:t xml:space="preserve"> that </w:t>
        </w:r>
      </w:ins>
      <w:ins w:id="80" w:author="Brian Schilder" w:date="2016-11-29T10:57:00Z">
        <w:r w:rsidR="00D125D6">
          <w:rPr>
            <w:rFonts w:ascii="Arial" w:hAnsi="Arial" w:cs="Arial"/>
            <w:sz w:val="22"/>
            <w:szCs w:val="22"/>
          </w:rPr>
          <w:t>regional climate in the East African Rift System</w:t>
        </w:r>
      </w:ins>
      <w:ins w:id="81" w:author="Brian Schilder" w:date="2016-11-29T10:45:00Z">
        <w:r w:rsidR="007F6BEC">
          <w:rPr>
            <w:rFonts w:ascii="Arial" w:hAnsi="Arial" w:cs="Arial"/>
            <w:sz w:val="22"/>
            <w:szCs w:val="22"/>
          </w:rPr>
          <w:t xml:space="preserve"> did </w:t>
        </w:r>
      </w:ins>
      <w:ins w:id="82" w:author="Brian Schilder" w:date="2016-11-29T10:55:00Z">
        <w:r w:rsidR="00D125D6">
          <w:rPr>
            <w:rFonts w:ascii="Arial" w:hAnsi="Arial" w:cs="Arial"/>
            <w:sz w:val="22"/>
            <w:szCs w:val="22"/>
          </w:rPr>
          <w:t>influence</w:t>
        </w:r>
      </w:ins>
      <w:ins w:id="83" w:author="Brian Schilder" w:date="2016-11-29T10:45:00Z">
        <w:r w:rsidR="007F6BEC">
          <w:rPr>
            <w:rFonts w:ascii="Arial" w:hAnsi="Arial" w:cs="Arial"/>
            <w:sz w:val="22"/>
            <w:szCs w:val="22"/>
          </w:rPr>
          <w:t xml:space="preserve"> hominin brain evolution</w:t>
        </w:r>
      </w:ins>
      <w:ins w:id="84" w:author="Brian Schilder" w:date="2016-11-29T10:56:00Z">
        <w:r w:rsidR="00D125D6">
          <w:rPr>
            <w:rFonts w:ascii="Arial" w:hAnsi="Arial" w:cs="Arial"/>
            <w:sz w:val="22"/>
            <w:szCs w:val="22"/>
          </w:rPr>
          <w:t xml:space="preserve"> </w:t>
        </w:r>
      </w:ins>
      <w:ins w:id="85" w:author="Brian Schilder" w:date="2016-11-29T10:57:00Z">
        <w:r w:rsidR="00D125D6">
          <w:rPr>
            <w:rFonts w:ascii="Arial" w:hAnsi="Arial" w:cs="Arial"/>
            <w:sz w:val="22"/>
            <w:szCs w:val="22"/>
          </w:rPr>
          <w:t>during</w:t>
        </w:r>
      </w:ins>
      <w:ins w:id="86" w:author="Brian Schilder" w:date="2016-11-29T10:56:00Z">
        <w:r w:rsidR="00D125D6">
          <w:rPr>
            <w:rFonts w:ascii="Arial" w:hAnsi="Arial" w:cs="Arial"/>
            <w:sz w:val="22"/>
            <w:szCs w:val="22"/>
          </w:rPr>
          <w:t xml:space="preserve"> certain time periods</w:t>
        </w:r>
      </w:ins>
      <w:ins w:id="87" w:author="Brian Schilder" w:date="2016-11-29T10:53:00Z">
        <w:r w:rsidR="006676C4">
          <w:rPr>
            <w:rFonts w:ascii="Arial" w:hAnsi="Arial" w:cs="Arial"/>
            <w:sz w:val="22"/>
            <w:szCs w:val="22"/>
          </w:rPr>
          <w:t xml:space="preserve"> </w:t>
        </w:r>
        <w:r w:rsidR="006676C4">
          <w:rPr>
            <w:rFonts w:ascii="Arial" w:hAnsi="Arial" w:cs="Arial"/>
            <w:sz w:val="22"/>
            <w:szCs w:val="22"/>
          </w:rPr>
          <w:fldChar w:fldCharType="begin" w:fldLock="1"/>
        </w:r>
      </w:ins>
      <w:r w:rsidR="004923A3">
        <w:rPr>
          <w:rFonts w:ascii="Arial" w:hAnsi="Arial" w:cs="Arial"/>
          <w:sz w:val="22"/>
          <w:szCs w:val="22"/>
        </w:rPr>
        <w:instrText>ADDIN CSL_CITATION { "citationItems" : [ { "id" : "ITEM-1", "itemData" : { "author" : [ { "dropping-particle" : "", "family" : "Shultz", "given" : "Susanne", "non-dropping-particle" : "", "parse-names" : false, "suffix" : "" }, { "dropping-particle" : "", "family" : "Maslin", "given" : "Mark", "non-dropping-particle" : "", "parse-names" : false, "suffix" : "" } ], "container-title" : "PloS one", "editor" : [ { "dropping-particle" : "", "family" : "Petraglia", "given" : "Michael D", "non-dropping-particle" : "", "parse-names" : false, "suffix" : "" } ], "genre" : "JOUR", "id" : "ITEM-1", "issue" : "10", "issued" : { "date-parts" : [ [ "2013", "10", "16" ] ] }, "note" : "Main differences between Brain-Climate and Shultz &amp;amp; Maslin 2013:\n\n1) East African regiononal paeloclimate data, not global.\n2)", "page" : "e76750", "title" : "Early Human Speciation, Brain Expansion and Dispersal Influenced by African Climate Pulses", "type" : "article-journal", "volume" : "8" }, "uris" : [ "http://www.mendeley.com/documents/?uuid=47abdd70-3745-4eba-aba8-fe3e7b1d837c" ] } ], "mendeley" : { "formattedCitation" : "(Shultz and Maslin, 2013)", "plainTextFormattedCitation" : "(Shultz and Maslin, 2013)", "previouslyFormattedCitation" : "(Shultz and Maslin, 2013)" }, "properties" : { "noteIndex" : 0 }, "schema" : "https://github.com/citation-style-language/schema/raw/master/csl-citation.json" }</w:instrText>
      </w:r>
      <w:r w:rsidR="006676C4">
        <w:rPr>
          <w:rFonts w:ascii="Arial" w:hAnsi="Arial" w:cs="Arial"/>
          <w:sz w:val="22"/>
          <w:szCs w:val="22"/>
        </w:rPr>
        <w:fldChar w:fldCharType="separate"/>
      </w:r>
      <w:r w:rsidR="006676C4" w:rsidRPr="006676C4">
        <w:rPr>
          <w:rFonts w:ascii="Arial" w:hAnsi="Arial" w:cs="Arial"/>
          <w:noProof/>
          <w:sz w:val="22"/>
          <w:szCs w:val="22"/>
        </w:rPr>
        <w:t>(Shultz and Maslin, 2013)</w:t>
      </w:r>
      <w:ins w:id="88" w:author="Brian Schilder" w:date="2016-11-29T10:53:00Z">
        <w:r w:rsidR="006676C4">
          <w:rPr>
            <w:rFonts w:ascii="Arial" w:hAnsi="Arial" w:cs="Arial"/>
            <w:sz w:val="22"/>
            <w:szCs w:val="22"/>
          </w:rPr>
          <w:fldChar w:fldCharType="end"/>
        </w:r>
      </w:ins>
      <w:ins w:id="89" w:author="Brian Schilder" w:date="2016-11-29T10:46:00Z">
        <w:r w:rsidR="007F6BEC">
          <w:rPr>
            <w:rFonts w:ascii="Arial" w:hAnsi="Arial" w:cs="Arial"/>
            <w:sz w:val="22"/>
            <w:szCs w:val="22"/>
          </w:rPr>
          <w:t xml:space="preserve">. </w:t>
        </w:r>
      </w:ins>
      <w:ins w:id="90" w:author="Brian Schilder" w:date="2016-11-27T19:30:00Z">
        <w:r w:rsidR="00C960EC">
          <w:rPr>
            <w:rFonts w:ascii="Arial" w:hAnsi="Arial" w:cs="Arial"/>
            <w:sz w:val="22"/>
            <w:szCs w:val="22"/>
          </w:rPr>
          <w:t xml:space="preserve">However, </w:t>
        </w:r>
        <w:r w:rsidR="002919E2">
          <w:rPr>
            <w:rFonts w:ascii="Arial" w:hAnsi="Arial" w:cs="Arial"/>
            <w:sz w:val="22"/>
            <w:szCs w:val="22"/>
          </w:rPr>
          <w:t xml:space="preserve">in all previous </w:t>
        </w:r>
      </w:ins>
      <w:ins w:id="91" w:author="Brian Schilder" w:date="2016-11-29T10:48:00Z">
        <w:r w:rsidR="00685C4B">
          <w:rPr>
            <w:rFonts w:ascii="Arial" w:hAnsi="Arial" w:cs="Arial"/>
            <w:sz w:val="22"/>
            <w:szCs w:val="22"/>
          </w:rPr>
          <w:t>investigations</w:t>
        </w:r>
      </w:ins>
      <w:ins w:id="92" w:author="Brian Schilder" w:date="2016-11-27T19:30:00Z">
        <w:r w:rsidR="00C960EC">
          <w:rPr>
            <w:rFonts w:ascii="Arial" w:hAnsi="Arial" w:cs="Arial"/>
            <w:sz w:val="22"/>
            <w:szCs w:val="22"/>
          </w:rPr>
          <w:t>,</w:t>
        </w:r>
      </w:ins>
      <w:ins w:id="93" w:author="Brian Schilder" w:date="2016-11-29T10:48:00Z">
        <w:r w:rsidR="00685C4B">
          <w:rPr>
            <w:rFonts w:ascii="Arial" w:hAnsi="Arial" w:cs="Arial"/>
            <w:sz w:val="22"/>
            <w:szCs w:val="22"/>
          </w:rPr>
          <w:t xml:space="preserve"> </w:t>
        </w:r>
        <w:r w:rsidR="00685C4B">
          <w:rPr>
            <w:rFonts w:ascii="Arial" w:hAnsi="Arial" w:cs="Arial"/>
            <w:sz w:val="22"/>
            <w:szCs w:val="22"/>
          </w:rPr>
          <w:fldChar w:fldCharType="begin" w:fldLock="1"/>
        </w:r>
      </w:ins>
      <w:r w:rsidR="006676C4">
        <w:rPr>
          <w:rFonts w:ascii="Arial" w:hAnsi="Arial" w:cs="Arial"/>
          <w:sz w:val="22"/>
          <w:szCs w:val="22"/>
        </w:rPr>
        <w:instrText>ADDIN CSL_CITATION { "citationItems" : [ { "id" : "ITEM-1", "itemData" : { "author" : [ { "dropping-particle" : "", "family" : "Bailey", "given" : "Drew H", "non-dropping-particle" : "", "parse-names" : false, "suffix" : "" }, { "dropping-particle" : "", "family" : "Geary", "given" : "David C", "non-dropping-particle" : "", "parse-names" : false, "suffix" : "" } ], "container-title" : "Human Nature", "genre" : "JOUR", "id" : "ITEM-1", "issue" : "1", "issued" : { "date-parts" : [ [ "2009", "1", "10" ] ] }, "page" : "67-79", "title" : "Hominid Brain Evolution", "type" : "article-journal", "volume" : "20" }, "uris" : [ "http://www.mendeley.com/documents/?uuid=35837a7f-f33e-460f-8ef9-b40ea7cf0d61" ] }, { "id" : "ITEM-2", "itemData" : { "author" : [ { "dropping-particle" : "", "family" : "Ash", "given" : "Jessica", "non-dropping-particle" : "", "parse-names" : false, "suffix" : "" }, { "dropping-particle" : "", "family" : "Gallup Jr.", "given" : "Gordon G", "non-dropping-particle" : "", "parse-names" : false, "suffix" : "" } ], "container-title" : "Human Nature", "genre" : "JOUR", "id" : "ITEM-2", "issue" : "2", "issued" : { "date-parts" : [ [ "2007", "8", "9" ] ] }, "page" : "109-124", "title" : "Paleoclimatic Variation and Brain Expansion during Human Evolution", "type" : "article-journal", "volume" : "18" }, "uris" : [ "http://www.mendeley.com/documents/?uuid=587752c1-7818-442f-bcb8-afc2b8fa90a4" ] }, { "id" : "ITEM-3", "itemData" : { "author" : [ { "dropping-particle" : "", "family" : "Shultz", "given" : "Susanne", "non-dropping-particle" : "", "parse-names" : false, "suffix" : "" }, { "dropping-particle" : "", "family" : "Maslin", "given" : "Mark", "non-dropping-particle" : "", "parse-names" : false, "suffix" : "" } ], "container-title" : "PloS one", "editor" : [ { "dropping-particle" : "", "family" : "Petraglia", "given" : "Michael D", "non-dropping-particle" : "", "parse-names" : false, "suffix" : "" } ], "genre" : "JOUR", "id" : "ITEM-3", "issue" : "10", "issued" : { "date-parts" : [ [ "2013", "10", "16" ] ] }, "note" : "Main differences between Brain-Climate and Shultz &amp;amp; Maslin 2013:\n\n1) East African regiononal paeloclimate data, not global.\n2)", "page" : "e76750", "title" : "Early Human Speciation, Brain Expansion and Dispersal Influenced by African Climate Pulses", "type" : "article-journal", "volume" : "8" }, "uris" : [ "http://www.mendeley.com/documents/?uuid=47abdd70-3745-4eba-aba8-fe3e7b1d837c" ] }, { "id" : "ITEM-4", "itemData" : { "DOI" : "10.1098/rstb.2012.0115", "ISBN" : "1471-2970 (Electronic)\\r0962-8436 (Linking)", "ISSN" : "1471-2970", "PMID" : "22734056", "abstract" : "As only limited insight into behaviour is available from the archaeological record, much of our understanding of historical changes in human cognition is restricted to identifying changes in brain size and architecture. Using both absolute and residual brain size estimates, we show that hominin brain evolution was likely to be the result of a mix of processes; punctuated changes at approximately 100 kya, 1 Mya and 1.8 Mya are supplemented by gradual within-lineage changes in Homo erectus and Homo sapiens sensu lato. While brain size increase in Homo in Africa is a gradual process, migration of hominins into Eurasia is associated with step changes at approximately 400 kya and approximately 100 kya. We then demonstrate that periods of rapid change in hominin brain size are not temporally associated with changes in environmental unpredictability or with long-term palaeoclimate trends. Thus, we argue that commonly used global sea level or Indian Ocean dust palaeoclimate records provide little evidence for either the variability selection or aridity hypotheses explaining changes in hominin brain size. Brain size change at approximately 100 kya is coincident with demographic change and the appearance of fully modern language. However, gaps remain in our understanding of the external pressures driving encephalization, which will only be filled by novel applications of the fossil, palaeoclimatic and archaeological records.", "author" : [ { "dropping-particle" : "", "family" : "Shultz", "given" : "Susanne", "non-dropping-particle" : "", "parse-names" : false, "suffix" : "" }, { "dropping-particle" : "", "family" : "Nelson", "given" : "Emma", "non-dropping-particle" : "", "parse-names" : false, "suffix" : "" }, { "dropping-particle" : "", "family" : "Dunbar", "given" : "Robin I M", "non-dropping-particle" : "", "parse-names" : false, "suffix" : "" } ], "container-title" : "Philosophical Transactions of the Royal Society B: Biological Sciences", "genre" : "JOUR", "id" : "ITEM-4", "issue" : "1599", "issued" : { "date-parts" : [ [ "2012", "6", "5" ] ] }, "note" : "Main diffs between my Brain-Climate and Shultz et al 2012:\n\n1) ***Ony hominins included. No comparative sample of other mammals.\n\n2) Used Miller foraminfora dataset (sealevel), not Zachos (temp). Diff interpretations of similar measure?\n\n3) Detrended data by taking residuals of CC against time. However did NOT use 1st-diff (and thus did not need to detrend climate data). The fact that we used 1st also necessitate averaging for each time point (e.g. @1.8Mya).\nAlso, their hominins only go as far back as 3.2My, our goes further back.\nAlso we only pooled all hominins together (didn't group by &amp;quot;super-species&amp;quot;, which seem rather arbitrary). Robust autralopiths were also removed.\n\n4) Intervals are 100ky OR 200ky WITHIN the same time series! (only first two are 100ky). Also these are arbitrarily set bins going back from modern day (0ky). My intervals are 200ky, 400ky, 1my going back from the points at the which the fossils are dated.\nAlso, only using small bins means many bins have only several datapoints.\n\n5) Climate measures are mean &amp;amp; SD sealevel, and mean &amp;amp; SD aeolian dust. They are all independently tested without correcting for multiple comparisons. I put all measures in a single model that corrected for multiple factors.\nAlso, they don't include slope (Rate).\nAlso, they use correlations to test brain-climate relationships, instead of linear models.\n\n6) While they did technically detrend their CC data via regression, they did not make this an explicit point of their paper as to why this is critical. We go into much more detail and explain why, which is valauble to the field.", "page" : "2130-2140", "publisher-place" : "Institute of Cognitive and Evolutionary Anthropology, University of Oxford, 64 Banbury Road, Oxford OX2 6PN, UK. susanne.shultz@manchester.ac.uk", "title" : "Hominin cognitive evolution: identifying patterns and processes in the fossil and archaeological record.", "type" : "article-journal", "volume" : "367" }, "uris" : [ "http://www.mendeley.com/documents/?uuid=2a263954-fbf1-46f2-b8a8-1a7840eea9e3" ] } ], "mendeley" : { "formattedCitation" : "(Ash and Gallup Jr., 2007; Bailey and Geary, 2009; Shultz et al., 2012; Shultz and Maslin, 2013)", "plainTextFormattedCitation" : "(Ash and Gallup Jr., 2007; Bailey and Geary, 2009; Shultz et al., 2012; Shultz and Maslin, 2013)", "previouslyFormattedCitation" : "(Ash and Gallup Jr., 2007; Bailey and Geary, 2009; Shultz et al., 2012; Shultz and Maslin, 2013)" }, "properties" : { "noteIndex" : 0 }, "schema" : "https://github.com/citation-style-language/schema/raw/master/csl-citation.json" }</w:instrText>
      </w:r>
      <w:r w:rsidR="00685C4B">
        <w:rPr>
          <w:rFonts w:ascii="Arial" w:hAnsi="Arial" w:cs="Arial"/>
          <w:sz w:val="22"/>
          <w:szCs w:val="22"/>
        </w:rPr>
        <w:fldChar w:fldCharType="separate"/>
      </w:r>
      <w:r w:rsidR="00685C4B" w:rsidRPr="00685C4B">
        <w:rPr>
          <w:rFonts w:ascii="Arial" w:hAnsi="Arial" w:cs="Arial"/>
          <w:noProof/>
          <w:sz w:val="22"/>
          <w:szCs w:val="22"/>
        </w:rPr>
        <w:t>(Ash and Gallup Jr., 2007; Bailey and Geary, 2009; Shultz et al., 2012; Shultz and Maslin, 2013)</w:t>
      </w:r>
      <w:ins w:id="94" w:author="Brian Schilder" w:date="2016-11-29T10:48:00Z">
        <w:r w:rsidR="00685C4B">
          <w:rPr>
            <w:rFonts w:ascii="Arial" w:hAnsi="Arial" w:cs="Arial"/>
            <w:sz w:val="22"/>
            <w:szCs w:val="22"/>
          </w:rPr>
          <w:fldChar w:fldCharType="end"/>
        </w:r>
      </w:ins>
      <w:ins w:id="95" w:author="Brian Schilder" w:date="2016-11-27T19:30:00Z">
        <w:r w:rsidR="00C960EC">
          <w:rPr>
            <w:rFonts w:ascii="Arial" w:hAnsi="Arial" w:cs="Arial"/>
            <w:sz w:val="22"/>
            <w:szCs w:val="22"/>
          </w:rPr>
          <w:t xml:space="preserve"> </w:t>
        </w:r>
      </w:ins>
      <w:ins w:id="96" w:author="Brian Schilder" w:date="2016-11-27T19:46:00Z">
        <w:r w:rsidR="00010CE4">
          <w:rPr>
            <w:rFonts w:ascii="Arial" w:hAnsi="Arial" w:cs="Arial"/>
            <w:sz w:val="22"/>
            <w:szCs w:val="22"/>
          </w:rPr>
          <w:t>CC</w:t>
        </w:r>
      </w:ins>
      <w:ins w:id="97" w:author="Brian Schilder" w:date="2016-11-29T10:55:00Z">
        <w:r w:rsidR="00D125D6">
          <w:rPr>
            <w:rFonts w:ascii="Arial" w:hAnsi="Arial" w:cs="Arial"/>
            <w:sz w:val="22"/>
            <w:szCs w:val="22"/>
          </w:rPr>
          <w:t>s</w:t>
        </w:r>
      </w:ins>
      <w:ins w:id="98" w:author="Brian Schilder" w:date="2016-11-27T19:46:00Z">
        <w:r w:rsidR="00010CE4">
          <w:rPr>
            <w:rFonts w:ascii="Arial" w:hAnsi="Arial" w:cs="Arial"/>
            <w:sz w:val="22"/>
            <w:szCs w:val="22"/>
          </w:rPr>
          <w:t xml:space="preserve"> of</w:t>
        </w:r>
      </w:ins>
      <w:ins w:id="99" w:author="Brian Schilder" w:date="2016-11-27T19:30:00Z">
        <w:r w:rsidR="00C960EC" w:rsidRPr="00E24208">
          <w:rPr>
            <w:rFonts w:ascii="Arial" w:hAnsi="Arial" w:cs="Arial"/>
            <w:sz w:val="22"/>
            <w:szCs w:val="22"/>
          </w:rPr>
          <w:t xml:space="preserve"> </w:t>
        </w:r>
      </w:ins>
      <w:ins w:id="100" w:author="Brian Schilder" w:date="2016-11-27T19:46:00Z">
        <w:r w:rsidR="0030484B">
          <w:rPr>
            <w:rFonts w:ascii="Arial" w:hAnsi="Arial" w:cs="Arial"/>
            <w:sz w:val="22"/>
            <w:szCs w:val="22"/>
          </w:rPr>
          <w:t xml:space="preserve">non-hominin </w:t>
        </w:r>
      </w:ins>
      <w:ins w:id="101" w:author="Brian Schilder" w:date="2016-11-27T19:30:00Z">
        <w:r w:rsidR="00C960EC" w:rsidRPr="00E24208">
          <w:rPr>
            <w:rFonts w:ascii="Arial" w:hAnsi="Arial" w:cs="Arial"/>
            <w:sz w:val="22"/>
            <w:szCs w:val="22"/>
          </w:rPr>
          <w:t>mammalian taxa</w:t>
        </w:r>
        <w:r w:rsidR="00C960EC">
          <w:rPr>
            <w:rFonts w:ascii="Arial" w:hAnsi="Arial" w:cs="Arial"/>
            <w:sz w:val="22"/>
            <w:szCs w:val="22"/>
          </w:rPr>
          <w:t xml:space="preserve"> </w:t>
        </w:r>
      </w:ins>
      <w:ins w:id="102" w:author="Brian Schilder" w:date="2016-11-29T10:55:00Z">
        <w:r w:rsidR="00D125D6">
          <w:rPr>
            <w:rFonts w:ascii="Arial" w:hAnsi="Arial" w:cs="Arial"/>
            <w:sz w:val="22"/>
            <w:szCs w:val="22"/>
          </w:rPr>
          <w:t>were</w:t>
        </w:r>
      </w:ins>
      <w:ins w:id="103" w:author="Brian Schilder" w:date="2016-11-27T19:30:00Z">
        <w:r w:rsidR="00C960EC">
          <w:rPr>
            <w:rFonts w:ascii="Arial" w:hAnsi="Arial" w:cs="Arial"/>
            <w:sz w:val="22"/>
            <w:szCs w:val="22"/>
          </w:rPr>
          <w:t xml:space="preserve"> not included</w:t>
        </w:r>
      </w:ins>
      <w:ins w:id="104" w:author="Brian Schilder" w:date="2016-11-27T19:46:00Z">
        <w:r w:rsidR="0030484B">
          <w:rPr>
            <w:rFonts w:ascii="Arial" w:hAnsi="Arial" w:cs="Arial"/>
            <w:sz w:val="22"/>
            <w:szCs w:val="22"/>
          </w:rPr>
          <w:t xml:space="preserve"> in </w:t>
        </w:r>
      </w:ins>
      <w:ins w:id="105" w:author="Brian Schilder" w:date="2016-11-29T10:48:00Z">
        <w:r w:rsidR="00685C4B">
          <w:rPr>
            <w:rFonts w:ascii="Arial" w:hAnsi="Arial" w:cs="Arial"/>
            <w:sz w:val="22"/>
            <w:szCs w:val="22"/>
          </w:rPr>
          <w:t>the</w:t>
        </w:r>
      </w:ins>
      <w:ins w:id="106" w:author="Brian Schilder" w:date="2016-11-27T19:46:00Z">
        <w:r w:rsidR="0030484B">
          <w:rPr>
            <w:rFonts w:ascii="Arial" w:hAnsi="Arial" w:cs="Arial"/>
            <w:sz w:val="22"/>
            <w:szCs w:val="22"/>
          </w:rPr>
          <w:t xml:space="preserve"> sample</w:t>
        </w:r>
      </w:ins>
      <w:ins w:id="107" w:author="Brian Schilder" w:date="2016-11-27T19:30:00Z">
        <w:r w:rsidR="00C960EC">
          <w:rPr>
            <w:rFonts w:ascii="Arial" w:hAnsi="Arial" w:cs="Arial"/>
            <w:sz w:val="22"/>
            <w:szCs w:val="22"/>
          </w:rPr>
          <w:t xml:space="preserve">. </w:t>
        </w:r>
      </w:ins>
      <w:ins w:id="108" w:author="Brian Schilder" w:date="2016-11-27T19:36:00Z">
        <w:r w:rsidR="0070253B">
          <w:rPr>
            <w:rFonts w:ascii="Arial" w:hAnsi="Arial" w:cs="Arial"/>
            <w:sz w:val="22"/>
            <w:szCs w:val="22"/>
          </w:rPr>
          <w:t>Employing</w:t>
        </w:r>
      </w:ins>
      <w:ins w:id="109" w:author="Brian Schilder" w:date="2016-11-27T19:30:00Z">
        <w:r w:rsidR="00C960EC">
          <w:rPr>
            <w:rFonts w:ascii="Arial" w:hAnsi="Arial" w:cs="Arial"/>
            <w:sz w:val="22"/>
            <w:szCs w:val="22"/>
          </w:rPr>
          <w:t xml:space="preserve"> </w:t>
        </w:r>
      </w:ins>
      <w:ins w:id="110" w:author="Brian Schilder" w:date="2016-11-28T23:09:00Z">
        <w:r>
          <w:rPr>
            <w:rFonts w:ascii="Arial" w:hAnsi="Arial" w:cs="Arial"/>
            <w:sz w:val="22"/>
            <w:szCs w:val="22"/>
          </w:rPr>
          <w:t>a broader</w:t>
        </w:r>
      </w:ins>
      <w:ins w:id="111" w:author="Brian Schilder" w:date="2016-11-27T19:30:00Z">
        <w:r w:rsidR="00C960EC">
          <w:rPr>
            <w:rFonts w:ascii="Arial" w:hAnsi="Arial" w:cs="Arial"/>
            <w:sz w:val="22"/>
            <w:szCs w:val="22"/>
          </w:rPr>
          <w:t xml:space="preserve"> comparative approach would allow one</w:t>
        </w:r>
        <w:r w:rsidR="00D125D6">
          <w:rPr>
            <w:rFonts w:ascii="Arial" w:hAnsi="Arial" w:cs="Arial"/>
            <w:sz w:val="22"/>
            <w:szCs w:val="22"/>
          </w:rPr>
          <w:t xml:space="preserve"> to determine whether climatic</w:t>
        </w:r>
        <w:r w:rsidR="00C960EC" w:rsidRPr="00E24208">
          <w:rPr>
            <w:rFonts w:ascii="Arial" w:hAnsi="Arial" w:cs="Arial"/>
            <w:sz w:val="22"/>
            <w:szCs w:val="22"/>
          </w:rPr>
          <w:t xml:space="preserve"> variables are related to brain size variation as a general principle of mammalian evolution outside of hominins. The paleontological record demonstrates that brain size has increased across many different taxa </w:t>
        </w:r>
        <w:r w:rsidR="00C960EC">
          <w:rPr>
            <w:rFonts w:ascii="Arial" w:hAnsi="Arial" w:cs="Arial"/>
            <w:sz w:val="22"/>
            <w:szCs w:val="22"/>
          </w:rPr>
          <w:fldChar w:fldCharType="begin" w:fldLock="1"/>
        </w:r>
        <w:r w:rsidR="00C960EC">
          <w:rPr>
            <w:rFonts w:ascii="Arial" w:hAnsi="Arial" w:cs="Arial"/>
            <w:sz w:val="22"/>
            <w:szCs w:val="22"/>
          </w:rPr>
          <w:instrText>ADDIN CSL_CITATION { "citationItems" : [ { "id" : "ITEM-1", "itemData" : { "ISBN" : "0323141080", "author" : [ { "dropping-particle" : "", "family" : "Jerison", "given" : "Harry J", "non-dropping-particle" : "", "parse-names" : false, "suffix" : "" } ], "genre" : "BOOK", "id" : "ITEM-1", "issued" : { "date-parts" : [ [ "1973", "1", "1" ] ] }, "number-of-pages" : "496", "publisher" : "Elsevier", "publisher-place" : "New York, New York", "title" : "Evolution of The Brain and Intelligence", "type" : "book" }, "uris" : [ "http://www.mendeley.com/documents/?uuid=0a04dfdd-6c9e-440b-915a-0a06d7803732" ] }, { "id" : "ITEM-2", "itemData" : { "author" : [ { "dropping-particle" : "", "family" : "Montgomery", "given" : "Stephen H", "non-dropping-particle" : "", "parse-names" : false, "suffix" : "" }, { "dropping-particle" : "", "family" : "Capellini", "given" : "Isabella", "non-dropping-particle" : "", "parse-names" : false, "suffix" : "" }, { "dropping-particle" : "", "family" : "Barton", "given" : "Robert A", "non-dropping-particle" : "", "parse-names" : false, "suffix" : "" }, { "dropping-particle" : "", "family" : "Mundy", "given" : "Nicholas I", "non-dropping-particle" : "", "parse-names" : false, "suffix" : "" } ], "container-title" : "BMC Biology", "genre" : "JOUR", "id" : "ITEM-2", "issue" : "1", "issued" : { "date-parts" : [ [ "2010", "1", "1" ] ] }, "page" : "9", "title" : "Reconstructing the ups and downs of primate brain evolution: implications for adaptive hypotheses and Homo floresiensis", "type" : "article-journal", "volume" : "8" }, "uris" : [ "http://www.mendeley.com/documents/?uuid=d3db2dc8-c7ba-4d37-82bc-51fb306827fa" ] }, { "id" : "ITEM-3", "itemData" : { "abstract" : "There is a well-established allometric relationship between brain and body mass in mammals. Deviation of relatively increased brain size from this pattern appears to coincide with enhanced cognitive abilities. To examine whether there is a phylogenetic structure to such episodes of changes in encephalization across mammals, we used phylogenetic techniques to analyse brain mass, body mass and encephalization quotient (EQ) among 630 extant mammalian species. Among all mammals, anthropoid primates and odontocete cetaceans have significantly greater variance in EQ, suggesting that evolutionary constraints that result in a strict correlation between brain and body mass have independently become relaxed. Moreover, ancestral state reconstructions of absolute brain mass, body mass and EQ revealed patterns of increase and decrease in EQ within anthropoid primates and cetaceans. We propose both neutral drift and selective factors may have played a role in the evolution of brain-body allometry.", "author" : [ { "dropping-particle" : "", "family" : "Boddy", "given" : "A M", "non-dropping-particle" : "", "parse-names" : false, "suffix" : "" }, { "dropping-particle" : "", "family" : "McGowen", "given" : "M R", "non-dropping-particle" : "", "parse-names" : false, "suffix" : "" }, { "dropping-particle" : "", "family" : "Sherwood", "given" : "Chet C", "non-dropping-particle" : "", "parse-names" : false, "suffix" : "" }, { "dropping-particle" : "", "family" : "Grossman", "given" : "L I", "non-dropping-particle" : "", "parse-names" : false, "suffix" : "" }, { "dropping-particle" : "", "family" : "Goodman", "given" : "M", "non-dropping-particle" : "", "parse-names" : false, "suffix" : "" }, { "dropping-particle" : "", "family" : "Wildman", "given" : "D E", "non-dropping-particle" : "", "parse-names" : false, "suffix" : "" } ], "container-title" : "Journal of Evolutionary Biology", "genre" : "JOUR", "id" : "ITEM-3", "issue" : "5", "issued" : { "date-parts" : [ [ "2012", "5", "1" ] ] }, "page" : "981-994", "publisher-place" : "Center for Molecular Medicine and Genetics, Wayne State University School of Medicine, Detroit, MI, USA.", "title" : "Comparative analysis of encephalization in mammals reveals relaxed constraints on anthropoid primate and cetacean brain scaling.", "type" : "article-journal", "volume" : "25" }, "uris" : [ "http://www.mendeley.com/documents/?uuid=2c4bc8c5-efe1-45d3-a2a9-e1e70316f570" ] } ], "mendeley" : { "formattedCitation" : "(Jerison, 1973; Montgomery et al., 2010; Boddy et al., 2012)", "plainTextFormattedCitation" : "(Jerison, 1973; Montgomery et al., 2010; Boddy et al., 2012)", "previouslyFormattedCitation" : "(Jerison, 1973; Montgomery et al., 2010; Boddy et al., 2012)" }, "properties" : { "noteIndex" : 0 }, "schema" : "https://github.com/citation-style-language/schema/raw/master/csl-citation.json" }</w:instrText>
        </w:r>
        <w:r w:rsidR="00C960EC">
          <w:rPr>
            <w:rFonts w:ascii="Arial" w:hAnsi="Arial" w:cs="Arial"/>
            <w:sz w:val="22"/>
            <w:szCs w:val="22"/>
          </w:rPr>
          <w:fldChar w:fldCharType="separate"/>
        </w:r>
        <w:r w:rsidR="00C960EC" w:rsidRPr="000627AD">
          <w:rPr>
            <w:rFonts w:ascii="Arial" w:hAnsi="Arial" w:cs="Arial"/>
            <w:noProof/>
            <w:sz w:val="22"/>
            <w:szCs w:val="22"/>
          </w:rPr>
          <w:t>(Jerison, 1973; Montgomery et al., 2010; Boddy et al., 2012)</w:t>
        </w:r>
        <w:r w:rsidR="00C960EC">
          <w:rPr>
            <w:rFonts w:ascii="Arial" w:hAnsi="Arial" w:cs="Arial"/>
            <w:sz w:val="22"/>
            <w:szCs w:val="22"/>
          </w:rPr>
          <w:fldChar w:fldCharType="end"/>
        </w:r>
        <w:r w:rsidR="00C960EC" w:rsidRPr="00E24208">
          <w:rPr>
            <w:rFonts w:ascii="Arial" w:hAnsi="Arial" w:cs="Arial"/>
            <w:sz w:val="22"/>
            <w:szCs w:val="22"/>
          </w:rPr>
          <w:t xml:space="preserve"> but it remains to be determined whether these incre</w:t>
        </w:r>
        <w:r w:rsidR="005C3D91">
          <w:rPr>
            <w:rFonts w:ascii="Arial" w:hAnsi="Arial" w:cs="Arial"/>
            <w:sz w:val="22"/>
            <w:szCs w:val="22"/>
          </w:rPr>
          <w:t>ases relate to climatic shifts.</w:t>
        </w:r>
        <w:r w:rsidR="00C960EC" w:rsidRPr="00E24208">
          <w:rPr>
            <w:rFonts w:ascii="Arial" w:hAnsi="Arial" w:cs="Arial"/>
            <w:sz w:val="22"/>
            <w:szCs w:val="22"/>
          </w:rPr>
          <w:t xml:space="preserve"> </w:t>
        </w:r>
      </w:ins>
    </w:p>
    <w:p w14:paraId="15E5CD42" w14:textId="4468C718"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The first goal of the present study was to identify which mammalian taxa (if any) display evidence for evolutionary increases in brain size over time. This was assessed using two independent sources of CC data: fossil CCs and ancestral state reconstructions derived from extant mammalian CCs. The fossil record is limited in a number of ways, including the error associated with various dating techniques</w:t>
      </w:r>
      <w:r w:rsidR="00E2287F">
        <w:rPr>
          <w:rFonts w:ascii="Arial" w:hAnsi="Arial" w:cs="Arial"/>
          <w:sz w:val="22"/>
          <w:szCs w:val="22"/>
        </w:rPr>
        <w:t xml:space="preserve"> </w:t>
      </w:r>
      <w:r w:rsidR="00E2287F">
        <w:rPr>
          <w:rFonts w:ascii="Arial" w:hAnsi="Arial" w:cs="Arial"/>
          <w:sz w:val="22"/>
          <w:szCs w:val="22"/>
        </w:rPr>
        <w:fldChar w:fldCharType="begin" w:fldLock="1"/>
      </w:r>
      <w:r w:rsidR="00E2287F">
        <w:rPr>
          <w:rFonts w:ascii="Arial" w:hAnsi="Arial" w:cs="Arial"/>
          <w:sz w:val="22"/>
          <w:szCs w:val="22"/>
        </w:rPr>
        <w:instrText>ADDIN CSL_CITATION { "citationItems" : [ { "id" : "ITEM-1", "itemData" : { "abstract" : "...  Evolutionary  Anthropology : Issues , News , and Reviews . Volume 9, Issue 2, pages 101\u2013110, 2000 . Additional Information. How to Cite. Ludwig , KR and Renne, PR ( 2000 ), Geochronology on the paleoanthropological  time  scale . Evol. Anthropol., 9: 101\u2013110. ... \n", "author" : [ { "dropping-particle" : "", "family" : "Ludwig", "given" : "Kenneth R", "non-dropping-particle" : "", "parse-names" : false, "suffix" : "" }, { "dropping-particle" : "", "family" : "Renne", "given" : "Paul R", "non-dropping-particle" : "", "parse-names" : false, "suffix" : "" } ], "container-title" : "Evolutionary Anthropology: Issues, News, and Reviews", "genre" : "JOUR", "id" : "ITEM-1", "issue" : "2", "issued" : { "date-parts" : [ [ "2000", "1", "1" ] ] }, "page" : "101-110", "publisher" : "John Wiley &amp; Sons, Inc.", "title" : "Geochronology on the paleoanthropological time scale", "type" : "article-journal", "volume" : "9" }, "uris" : [ "http://www.mendeley.com/documents/?uuid=2940ef2b-3589-4a1a-87ec-b9ff9659a898" ] } ], "mendeley" : { "formattedCitation" : "(Ludwig and Renne, 2000)", "plainTextFormattedCitation" : "(Ludwig and Renne, 2000)", "previouslyFormattedCitation" : "(Ludwig and Renne, 2000)" }, "properties" : { "noteIndex" : 0 }, "schema" : "https://github.com/citation-style-language/schema/raw/master/csl-citation.json" }</w:instrText>
      </w:r>
      <w:r w:rsidR="00E2287F">
        <w:rPr>
          <w:rFonts w:ascii="Arial" w:hAnsi="Arial" w:cs="Arial"/>
          <w:sz w:val="22"/>
          <w:szCs w:val="22"/>
        </w:rPr>
        <w:fldChar w:fldCharType="separate"/>
      </w:r>
      <w:r w:rsidR="00E2287F" w:rsidRPr="00E2287F">
        <w:rPr>
          <w:rFonts w:ascii="Arial" w:hAnsi="Arial" w:cs="Arial"/>
          <w:noProof/>
          <w:sz w:val="22"/>
          <w:szCs w:val="22"/>
        </w:rPr>
        <w:t>(Ludwig and Renne, 2000)</w:t>
      </w:r>
      <w:r w:rsidR="00E2287F">
        <w:rPr>
          <w:rFonts w:ascii="Arial" w:hAnsi="Arial" w:cs="Arial"/>
          <w:sz w:val="22"/>
          <w:szCs w:val="22"/>
        </w:rPr>
        <w:fldChar w:fldCharType="end"/>
      </w:r>
      <w:r w:rsidRPr="00E24208">
        <w:rPr>
          <w:rFonts w:ascii="Arial" w:hAnsi="Arial" w:cs="Arial"/>
          <w:sz w:val="22"/>
          <w:szCs w:val="22"/>
        </w:rPr>
        <w:t xml:space="preserve"> and the possibility that the earliest representatives of phylogenetic lineages have not yet been discovered. The fragmentary nature of many fossils often make taxonomic placement of these specimens challenging or sometimes inconclusive. Furthermore, taphonomic processes can potentially deform the endocranial cavity of the skull, thus affecting the ultimate estimate of CC</w:t>
      </w:r>
      <w:r w:rsidR="00E2287F">
        <w:rPr>
          <w:rFonts w:ascii="Arial" w:hAnsi="Arial" w:cs="Arial"/>
          <w:sz w:val="22"/>
          <w:szCs w:val="22"/>
        </w:rPr>
        <w:t xml:space="preserve"> </w:t>
      </w:r>
      <w:r w:rsidR="00E2287F">
        <w:rPr>
          <w:rFonts w:ascii="Arial" w:hAnsi="Arial" w:cs="Arial"/>
          <w:sz w:val="22"/>
          <w:szCs w:val="22"/>
        </w:rPr>
        <w:fldChar w:fldCharType="begin" w:fldLock="1"/>
      </w:r>
      <w:r w:rsidR="00E2287F">
        <w:rPr>
          <w:rFonts w:ascii="Arial" w:hAnsi="Arial" w:cs="Arial"/>
          <w:sz w:val="22"/>
          <w:szCs w:val="22"/>
        </w:rPr>
        <w:instrText>ADDIN CSL_CITATION { "citationItems" : [ { "id" : "ITEM-1", "itemData" : { "author" : [ { "dropping-particle" : "", "family" : "Holloway", "given" : "Ralph L", "non-dropping-particle" : "", "parse-names" : false, "suffix" : "" } ], "container-title" : "Annual Review of Anthropology", "genre" : "JOUR", "id" : "ITEM-1", "issue" : "1", "issued" : { "date-parts" : [ [ "2008", "10", "1" ] ] }, "page" : "1-19", "title" : "The Human Brain Evolving: A Personal Retrospective", "type" : "article-journal", "volume" : "37" }, "uris" : [ "http://www.mendeley.com/documents/?uuid=5780f008-cfff-4a1d-93ba-79bf0bcd7cca" ] } ], "mendeley" : { "formattedCitation" : "(Holloway, 2008)", "plainTextFormattedCitation" : "(Holloway, 2008)", "previouslyFormattedCitation" : "(Holloway, 2008)" }, "properties" : { "noteIndex" : 0 }, "schema" : "https://github.com/citation-style-language/schema/raw/master/csl-citation.json" }</w:instrText>
      </w:r>
      <w:r w:rsidR="00E2287F">
        <w:rPr>
          <w:rFonts w:ascii="Arial" w:hAnsi="Arial" w:cs="Arial"/>
          <w:sz w:val="22"/>
          <w:szCs w:val="22"/>
        </w:rPr>
        <w:fldChar w:fldCharType="separate"/>
      </w:r>
      <w:r w:rsidR="00E2287F" w:rsidRPr="00E2287F">
        <w:rPr>
          <w:rFonts w:ascii="Arial" w:hAnsi="Arial" w:cs="Arial"/>
          <w:noProof/>
          <w:sz w:val="22"/>
          <w:szCs w:val="22"/>
        </w:rPr>
        <w:t>(Holloway, 2008)</w:t>
      </w:r>
      <w:r w:rsidR="00E2287F">
        <w:rPr>
          <w:rFonts w:ascii="Arial" w:hAnsi="Arial" w:cs="Arial"/>
          <w:sz w:val="22"/>
          <w:szCs w:val="22"/>
        </w:rPr>
        <w:fldChar w:fldCharType="end"/>
      </w:r>
      <w:r w:rsidRPr="00E24208">
        <w:rPr>
          <w:rFonts w:ascii="Arial" w:hAnsi="Arial" w:cs="Arial"/>
          <w:sz w:val="22"/>
          <w:szCs w:val="22"/>
        </w:rPr>
        <w:t>. Thus uncertainties in dating and morphological estimates in the fossil record pose some notable sources of error.</w:t>
      </w:r>
    </w:p>
    <w:p w14:paraId="2C001135"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 We used ancestral state reconstruction as a complementary method to computationally infer the most probable state of a common ancestor shared between two or more species. While this method avoids some of the limitations of the fossil record, it possesses several of its own inherent sources of error and assumptions. Notably, it inherits errors associated with the estimation of molecular divergence dates and species relationships from the chosen phylogenetic tree. Despite this, in the way we employ it here ancestral state reconstruction has the advantage of being derived from precise estimates of CC as they are directly measured from an extant sample of mammalian specimens. Here we employ both fossil and ancestral CCs in our analyses under the supposition that concurrence of results between both methods increases confidence in results showing a relationship between CC and climate variables. </w:t>
      </w:r>
    </w:p>
    <w:p w14:paraId="19A0D986"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The second goal was to test for potential relationships between changes in CC and changes in global climate, using the deep-sea oxygen isotope record as a proxy. In order to address the possibility of multiple climatic factors simultaneously influencing brain evolution, we used multiple regression models with CC as the response variable and three different measures of climatic change as the predictor variables. Each climatic measure was intended to represent a different climatic hypothesis (Fig. 1):</w:t>
      </w:r>
    </w:p>
    <w:p w14:paraId="4AC5B728" w14:textId="73B78956" w:rsidR="001A14D4" w:rsidRPr="00E24208" w:rsidRDefault="001A14D4" w:rsidP="005D4A04">
      <w:pPr>
        <w:spacing w:line="360" w:lineRule="auto"/>
        <w:ind w:left="720"/>
        <w:rPr>
          <w:rFonts w:ascii="Arial" w:hAnsi="Arial" w:cs="Arial"/>
          <w:sz w:val="22"/>
          <w:szCs w:val="22"/>
        </w:rPr>
      </w:pPr>
      <w:r w:rsidRPr="00E24208">
        <w:rPr>
          <w:rFonts w:ascii="Arial" w:hAnsi="Arial" w:cs="Arial"/>
          <w:sz w:val="22"/>
          <w:szCs w:val="22"/>
        </w:rPr>
        <w:t xml:space="preserve">1) </w:t>
      </w:r>
      <w:r w:rsidRPr="00E24208">
        <w:rPr>
          <w:rFonts w:ascii="Arial" w:hAnsi="Arial" w:cs="Arial"/>
          <w:i/>
          <w:sz w:val="22"/>
          <w:szCs w:val="22"/>
        </w:rPr>
        <w:t>Trend</w:t>
      </w:r>
      <w:r w:rsidRPr="00E24208">
        <w:rPr>
          <w:rFonts w:ascii="Arial" w:hAnsi="Arial" w:cs="Arial"/>
          <w:sz w:val="22"/>
          <w:szCs w:val="22"/>
        </w:rPr>
        <w:t xml:space="preserve">: This measure represents directional change-based hypotheses (e.g. </w:t>
      </w:r>
      <w:proofErr w:type="spellStart"/>
      <w:r w:rsidRPr="00E24208">
        <w:rPr>
          <w:rFonts w:ascii="Arial" w:hAnsi="Arial" w:cs="Arial"/>
          <w:sz w:val="22"/>
          <w:szCs w:val="22"/>
        </w:rPr>
        <w:t>deMenocal’s</w:t>
      </w:r>
      <w:proofErr w:type="spellEnd"/>
      <w:r w:rsidRPr="00E24208">
        <w:rPr>
          <w:rFonts w:ascii="Arial" w:hAnsi="Arial" w:cs="Arial"/>
          <w:sz w:val="22"/>
          <w:szCs w:val="22"/>
        </w:rPr>
        <w:t xml:space="preserve"> </w:t>
      </w:r>
      <w:r w:rsidR="00E2287F">
        <w:rPr>
          <w:rFonts w:ascii="Arial" w:hAnsi="Arial" w:cs="Arial"/>
          <w:sz w:val="22"/>
          <w:szCs w:val="22"/>
        </w:rPr>
        <w:fldChar w:fldCharType="begin" w:fldLock="1"/>
      </w:r>
      <w:r w:rsidR="00092B9B">
        <w:rPr>
          <w:rFonts w:ascii="Arial" w:hAnsi="Arial" w:cs="Arial"/>
          <w:sz w:val="22"/>
          <w:szCs w:val="22"/>
        </w:rPr>
        <w:instrText>ADDIN CSL_CITATION { "citationItems" : [ { "id" : "ITEM-1", "itemData" : { "author" : [ { "dropping-particle" : "", "family" : "deMenocal", "given" : "Peter B", "non-dropping-particle" : "", "parse-names" : false, "suffix" : "" } ], "container-title" : "Earth and Planetary Science Letters", "genre" : "JOUR", "id" : "ITEM-1", "issue" : "1-2", "issued" : { "date-parts" : [ [ "2004", "3", "1" ] ] }, "page" : "3-24", "publisher" : "Elsevier B.V.", "title" : "African climate change and faunal evolution during the Pliocene\u2013Pleistocene", "type" : "article-journal", "volume" : "220" }, "label" : "chapter", "suppress-author" : 1, "uris" : [ "http://www.mendeley.com/documents/?uuid=395f59d9-2fd7-4747-a865-f77debe57871" ] } ], "mendeley" : { "formattedCitation" : "(2004)", "plainTextFormattedCitation" : "(2004)", "previouslyFormattedCitation" : "(2004)" }, "properties" : { "noteIndex" : 0 }, "schema" : "https://github.com/citation-style-language/schema/raw/master/csl-citation.json" }</w:instrText>
      </w:r>
      <w:r w:rsidR="00E2287F">
        <w:rPr>
          <w:rFonts w:ascii="Arial" w:hAnsi="Arial" w:cs="Arial"/>
          <w:sz w:val="22"/>
          <w:szCs w:val="22"/>
        </w:rPr>
        <w:fldChar w:fldCharType="separate"/>
      </w:r>
      <w:r w:rsidR="00E2287F" w:rsidRPr="00E2287F">
        <w:rPr>
          <w:rFonts w:ascii="Arial" w:hAnsi="Arial" w:cs="Arial"/>
          <w:noProof/>
          <w:sz w:val="22"/>
          <w:szCs w:val="22"/>
        </w:rPr>
        <w:t>(2004)</w:t>
      </w:r>
      <w:r w:rsidR="00E2287F">
        <w:rPr>
          <w:rFonts w:ascii="Arial" w:hAnsi="Arial" w:cs="Arial"/>
          <w:sz w:val="22"/>
          <w:szCs w:val="22"/>
        </w:rPr>
        <w:fldChar w:fldCharType="end"/>
      </w:r>
      <w:r w:rsidRPr="00E24208">
        <w:rPr>
          <w:rFonts w:ascii="Arial" w:hAnsi="Arial" w:cs="Arial"/>
          <w:sz w:val="22"/>
          <w:szCs w:val="22"/>
        </w:rPr>
        <w:t xml:space="preserve"> aridity hypothesis ), which predict that trends towards colder temperatures and increased aridity correlate with increased CC in hominins. This was quantified as mean oxygen isotope values in a given time interval.</w:t>
      </w:r>
    </w:p>
    <w:p w14:paraId="1E104C54" w14:textId="6D75C57D" w:rsidR="001A14D4" w:rsidRPr="00E24208" w:rsidRDefault="001A14D4" w:rsidP="005D4A04">
      <w:pPr>
        <w:spacing w:line="360" w:lineRule="auto"/>
        <w:ind w:left="720"/>
        <w:rPr>
          <w:rFonts w:ascii="Arial" w:hAnsi="Arial" w:cs="Arial"/>
          <w:sz w:val="22"/>
          <w:szCs w:val="22"/>
        </w:rPr>
      </w:pPr>
      <w:r w:rsidRPr="00E24208">
        <w:rPr>
          <w:rFonts w:ascii="Arial" w:hAnsi="Arial" w:cs="Arial"/>
          <w:sz w:val="22"/>
          <w:szCs w:val="22"/>
        </w:rPr>
        <w:t xml:space="preserve">2) </w:t>
      </w:r>
      <w:r w:rsidRPr="00E24208">
        <w:rPr>
          <w:rFonts w:ascii="Arial" w:hAnsi="Arial" w:cs="Arial"/>
          <w:i/>
          <w:sz w:val="22"/>
          <w:szCs w:val="22"/>
        </w:rPr>
        <w:t>Variability</w:t>
      </w:r>
      <w:r w:rsidRPr="00E24208">
        <w:rPr>
          <w:rFonts w:ascii="Arial" w:hAnsi="Arial" w:cs="Arial"/>
          <w:sz w:val="22"/>
          <w:szCs w:val="22"/>
        </w:rPr>
        <w:t>: This measure represents variability-based hypotheses (e.g.</w:t>
      </w:r>
      <w:r w:rsidR="00092B9B">
        <w:rPr>
          <w:rFonts w:ascii="Arial" w:hAnsi="Arial" w:cs="Arial"/>
          <w:sz w:val="22"/>
          <w:szCs w:val="22"/>
        </w:rPr>
        <w:t xml:space="preserve"> </w:t>
      </w:r>
      <w:r w:rsidRPr="00E24208">
        <w:rPr>
          <w:rFonts w:ascii="Arial" w:hAnsi="Arial" w:cs="Arial"/>
          <w:sz w:val="22"/>
          <w:szCs w:val="22"/>
        </w:rPr>
        <w:t xml:space="preserve">Potts’ </w:t>
      </w:r>
      <w:r w:rsidR="00092B9B">
        <w:rPr>
          <w:rFonts w:ascii="Arial" w:hAnsi="Arial" w:cs="Arial"/>
          <w:sz w:val="22"/>
          <w:szCs w:val="22"/>
        </w:rPr>
        <w:fldChar w:fldCharType="begin" w:fldLock="1"/>
      </w:r>
      <w:r w:rsidR="002D7CBA">
        <w:rPr>
          <w:rFonts w:ascii="Arial" w:hAnsi="Arial" w:cs="Arial"/>
          <w:sz w:val="22"/>
          <w:szCs w:val="22"/>
        </w:rPr>
        <w:instrText>ADDIN CSL_CITATION { "citationItems" : [ { "id" : "ITEM-1", "itemData" : { "author" : [ { "dropping-particle" : "", "family" : "Potts", "given" : "Richard", "non-dropping-particle" : "", "parse-names" : false, "suffix" : "" } ], "container-title" : "Science", "genre" : "JOUR", "id" : "ITEM-1", "issue" : "5277", "issued" : { "date-parts" : [ [ "1996", "1", "1" ] ] }, "page" : "922-923", "publisher" : "American Association for the Advancement of Science", "title" : "Evolution and climate variability", "type" : "article-journal", "volume" : "273" }, "label" : "chapter", "suppress-author" : 1, "uris" : [ "http://www.mendeley.com/documents/?uuid=313c6ce3-26eb-40ea-9dff-4732774a465d" ] }, { "id" : "ITEM-2", "itemData" : { "author" : [ { "dropping-particle" : "", "family" : "Potts", "given" : "Richard", "non-dropping-particle" : "", "parse-names" : false, "suffix" : "" } ], "container-title" : "Evolutionary Anthropology: Issues, News, and Reviews", "genre" : "JOUR", "id" : "ITEM-2", "issue" : "3", "issued" : { "date-parts" : [ [ "1998", "1", "1" ] ] }, "page" : "81-96", "publisher" : "John Wiley &amp; Sons, Inc.", "title" : "Variability selection in hominid evolution", "type" : "article-journal", "volume" : "7" }, "uris" : [ "http://www.mendeley.com/documents/?uuid=edb05910-9f02-4cae-ae9b-8a1df5bc9bef" ] }, { "id" : "ITEM-3", "itemData" : { "author" : [ { "dropping-particle" : "", "family" : "Potts", "given" : "Richard", "non-dropping-particle" : "", "parse-names" : false, "suffix" : "" } ], "container-title" : "Current Anthropology", "genre" : "JOUR", "id" : "ITEM-3", "issue" : "S6", "issued" : { "date-parts" : [ [ "2012", "12", "1" ] ] }, "page" : "S299-S317", "publisher" : "The University of Chicago Press", "title" : "Environmental and Behavioral Evidence Pertaining to the Evolution of Early Homo", "type" : "article-journal", "volume" : "53" }, "uris" : [ "http://www.mendeley.com/documents/?uuid=89935f85-806c-43a9-845b-2dc3622b1596" ] }, { "id" : "ITEM-4", "itemData" : { "author" : [ { "dropping-particle" : "", "family" : "Potts", "given" : "Richard", "non-dropping-particle" : "", "parse-names" : false, "suffix" : "" } ], "container-title" : "Quaternary Science Reviews", "genre" : "JOUR", "id" : "ITEM-4", "issued" : { "date-parts" : [ [ "2013", "8", "1" ] ] }, "page" : "1-13", "publisher" : "Elsevier Ltd", "title" : "Hominin evolution in settings of strong environmental variability", "type" : "article-journal", "volume" : "73" }, "uris" : [ "http://www.mendeley.com/documents/?uuid=aa6c5d56-87b8-49dd-8f84-f23a1a0e91fa" ] } ], "mendeley" : { "formattedCitation" : "(1996, 1998a, 2012, 2013)", "plainTextFormattedCitation" : "(1996, 1998a, 2012, 2013)", "previouslyFormattedCitation" : "(1996, 1998a, 2012, 2013)" }, "properties" : { "noteIndex" : 0 }, "schema" : "https://github.com/citation-style-language/schema/raw/master/csl-citation.json" }</w:instrText>
      </w:r>
      <w:r w:rsidR="00092B9B">
        <w:rPr>
          <w:rFonts w:ascii="Arial" w:hAnsi="Arial" w:cs="Arial"/>
          <w:sz w:val="22"/>
          <w:szCs w:val="22"/>
        </w:rPr>
        <w:fldChar w:fldCharType="separate"/>
      </w:r>
      <w:r w:rsidR="00092B9B" w:rsidRPr="00092B9B">
        <w:rPr>
          <w:rFonts w:ascii="Arial" w:hAnsi="Arial" w:cs="Arial"/>
          <w:noProof/>
          <w:sz w:val="22"/>
          <w:szCs w:val="22"/>
        </w:rPr>
        <w:t>(1996, 1998a, 2012, 2013)</w:t>
      </w:r>
      <w:r w:rsidR="00092B9B">
        <w:rPr>
          <w:rFonts w:ascii="Arial" w:hAnsi="Arial" w:cs="Arial"/>
          <w:sz w:val="22"/>
          <w:szCs w:val="22"/>
        </w:rPr>
        <w:fldChar w:fldCharType="end"/>
      </w:r>
      <w:r w:rsidRPr="00E24208">
        <w:rPr>
          <w:rFonts w:ascii="Arial" w:hAnsi="Arial" w:cs="Arial"/>
          <w:sz w:val="22"/>
          <w:szCs w:val="22"/>
        </w:rPr>
        <w:t xml:space="preserve"> variability selection hypothesis) which predict that increased fluctuations in global temperature and aridity lead to increased CC in hominins. This was quantified as standard deviation of oxygen isotope values in a given time interval.</w:t>
      </w:r>
    </w:p>
    <w:p w14:paraId="724D0156" w14:textId="4E416E3A" w:rsidR="001A14D4" w:rsidRPr="00E24208" w:rsidRDefault="001A14D4" w:rsidP="005D4A04">
      <w:pPr>
        <w:spacing w:line="360" w:lineRule="auto"/>
        <w:ind w:left="720"/>
        <w:rPr>
          <w:rFonts w:ascii="Arial" w:hAnsi="Arial" w:cs="Arial"/>
          <w:sz w:val="22"/>
          <w:szCs w:val="22"/>
        </w:rPr>
      </w:pPr>
      <w:r w:rsidRPr="00E24208">
        <w:rPr>
          <w:rFonts w:ascii="Arial" w:hAnsi="Arial" w:cs="Arial"/>
          <w:sz w:val="22"/>
          <w:szCs w:val="22"/>
        </w:rPr>
        <w:t xml:space="preserve">3) </w:t>
      </w:r>
      <w:r w:rsidRPr="00E24208">
        <w:rPr>
          <w:rFonts w:ascii="Arial" w:hAnsi="Arial" w:cs="Arial"/>
          <w:i/>
          <w:sz w:val="22"/>
          <w:szCs w:val="22"/>
        </w:rPr>
        <w:t>Rate</w:t>
      </w:r>
      <w:r w:rsidRPr="00E24208">
        <w:rPr>
          <w:rFonts w:ascii="Arial" w:hAnsi="Arial" w:cs="Arial"/>
          <w:sz w:val="22"/>
          <w:szCs w:val="22"/>
        </w:rPr>
        <w:t xml:space="preserve">: This measure draws from aspects in both trend- and variability-based hypotheses as well as the rapid changes envisioned in turnover-pulse hypothesis </w:t>
      </w:r>
      <w:r w:rsidR="002D7CBA">
        <w:rPr>
          <w:rFonts w:ascii="Arial" w:hAnsi="Arial" w:cs="Arial"/>
          <w:sz w:val="22"/>
          <w:szCs w:val="22"/>
        </w:rPr>
        <w:fldChar w:fldCharType="begin" w:fldLock="1"/>
      </w:r>
      <w:r w:rsidR="000D0C68">
        <w:rPr>
          <w:rFonts w:ascii="Arial" w:hAnsi="Arial" w:cs="Arial"/>
          <w:sz w:val="22"/>
          <w:szCs w:val="22"/>
        </w:rPr>
        <w:instrText>ADDIN CSL_CITATION { "citationItems" : [ { "id" : "ITEM-1", "itemData" : { "author" : [ { "dropping-particle" : "", "family" : "Vrba", "given" : "Elisabeth S", "non-dropping-particle" : "", "parse-names" : false, "suffix" : "" } ], "container-title" : "American Journal of Science", "genre" : "JOUR", "id" : "ITEM-1", "issue" : "A", "issued" : { "date-parts" : [ [ "1993", "1", "1" ] ] }, "page" : "418-452", "title" : "Turnover-pulses, the Red Queen, and related topics", "type" : "article-journal", "volume" : "293" }, "uris" : [ "http://www.mendeley.com/documents/?uuid=d7717a71-d621-4f1e-a971-394c144cf624" ] }, { "id" : "ITEM-2", "itemData" : { "author" : [ { "dropping-particle" : "", "family" : "Vrba", "given" : "Elisabeth S", "non-dropping-particle" : "", "parse-names" : false, "suffix" : "" } ], "container-title" : "Journal of Anthropological Research", "genre" : "JOUR", "id" : "ITEM-2", "issue" : "1", "issued" : { "date-parts" : [ [ "1996", "1", "1" ] ] }, "page" : "1-28", "publisher" : "University of New Mexico", "title" : "Climate, heterochrony, and human evolution", "type" : "article-journal", "volume" : "52" }, "uris" : [ "http://www.mendeley.com/documents/?uuid=9fb1745e-ea05-4580-90e6-ec9a91f7e7a8" ] } ], "mendeley" : { "formattedCitation" : "(Vrba, 1993, 1996)", "plainTextFormattedCitation" : "(Vrba, 1993, 1996)", "previouslyFormattedCitation" : "(Vrba, 1993, 1996)" }, "properties" : { "noteIndex" : 0 }, "schema" : "https://github.com/citation-style-language/schema/raw/master/csl-citation.json" }</w:instrText>
      </w:r>
      <w:r w:rsidR="002D7CBA">
        <w:rPr>
          <w:rFonts w:ascii="Arial" w:hAnsi="Arial" w:cs="Arial"/>
          <w:sz w:val="22"/>
          <w:szCs w:val="22"/>
        </w:rPr>
        <w:fldChar w:fldCharType="separate"/>
      </w:r>
      <w:r w:rsidR="002D7CBA" w:rsidRPr="002D7CBA">
        <w:rPr>
          <w:rFonts w:ascii="Arial" w:hAnsi="Arial" w:cs="Arial"/>
          <w:noProof/>
          <w:sz w:val="22"/>
          <w:szCs w:val="22"/>
        </w:rPr>
        <w:t>(Vrba, 1993, 1996)</w:t>
      </w:r>
      <w:r w:rsidR="002D7CBA">
        <w:rPr>
          <w:rFonts w:ascii="Arial" w:hAnsi="Arial" w:cs="Arial"/>
          <w:sz w:val="22"/>
          <w:szCs w:val="22"/>
        </w:rPr>
        <w:fldChar w:fldCharType="end"/>
      </w:r>
      <w:r w:rsidRPr="00E24208">
        <w:rPr>
          <w:rFonts w:ascii="Arial" w:hAnsi="Arial" w:cs="Arial"/>
          <w:sz w:val="22"/>
          <w:szCs w:val="22"/>
        </w:rPr>
        <w:t>. The rate-based hypothesis proposed here predicts that increases in the rate of change in global temperature and aridity lead to increases in CC. This was quantified as the slope of the linear regression of oxygen isotope values in a given time interval.</w:t>
      </w:r>
    </w:p>
    <w:p w14:paraId="0F3943BF" w14:textId="13F53EBD"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The third goal of this study was to assess whether </w:t>
      </w:r>
      <w:del w:id="112" w:author="Brian Schilder" w:date="2016-11-28T23:12:00Z">
        <w:r w:rsidRPr="00E24208" w:rsidDel="005C3D91">
          <w:rPr>
            <w:rFonts w:ascii="Arial" w:hAnsi="Arial" w:cs="Arial"/>
            <w:sz w:val="22"/>
            <w:szCs w:val="22"/>
          </w:rPr>
          <w:delText>correcting for temporal autocorrelation</w:delText>
        </w:r>
      </w:del>
      <w:ins w:id="113" w:author="Brian Schilder" w:date="2016-11-28T23:12:00Z">
        <w:r w:rsidR="005C3D91">
          <w:rPr>
            <w:rFonts w:ascii="Arial" w:hAnsi="Arial" w:cs="Arial"/>
            <w:sz w:val="22"/>
            <w:szCs w:val="22"/>
          </w:rPr>
          <w:t>accounting for non-stationarity</w:t>
        </w:r>
      </w:ins>
      <w:r w:rsidRPr="00E24208">
        <w:rPr>
          <w:rFonts w:ascii="Arial" w:hAnsi="Arial" w:cs="Arial"/>
          <w:sz w:val="22"/>
          <w:szCs w:val="22"/>
        </w:rPr>
        <w:t xml:space="preserve"> has any effects on the relationship between CC and global climate</w:t>
      </w:r>
      <w:ins w:id="114" w:author="Brian Schilder" w:date="2016-11-28T23:12:00Z">
        <w:r w:rsidR="005C3D91">
          <w:rPr>
            <w:rFonts w:ascii="Arial" w:hAnsi="Arial" w:cs="Arial"/>
            <w:sz w:val="22"/>
            <w:szCs w:val="22"/>
          </w:rPr>
          <w:t xml:space="preserve"> using an </w:t>
        </w:r>
      </w:ins>
      <w:ins w:id="115" w:author="Brian Schilder" w:date="2016-11-28T23:13:00Z">
        <w:r w:rsidR="005C3D91">
          <w:rPr>
            <w:rFonts w:ascii="Arial" w:hAnsi="Arial" w:cs="Arial"/>
            <w:sz w:val="22"/>
            <w:szCs w:val="22"/>
          </w:rPr>
          <w:t>alternative</w:t>
        </w:r>
      </w:ins>
      <w:ins w:id="116" w:author="Brian Schilder" w:date="2016-11-28T23:12:00Z">
        <w:r w:rsidR="005C3D91">
          <w:rPr>
            <w:rFonts w:ascii="Arial" w:hAnsi="Arial" w:cs="Arial"/>
            <w:sz w:val="22"/>
            <w:szCs w:val="22"/>
          </w:rPr>
          <w:t xml:space="preserve"> </w:t>
        </w:r>
      </w:ins>
      <w:ins w:id="117" w:author="Brian Schilder" w:date="2016-11-28T23:14:00Z">
        <w:r w:rsidR="005C3D91">
          <w:rPr>
            <w:rFonts w:ascii="Arial" w:hAnsi="Arial" w:cs="Arial"/>
            <w:sz w:val="22"/>
            <w:szCs w:val="22"/>
          </w:rPr>
          <w:t xml:space="preserve">statistical </w:t>
        </w:r>
      </w:ins>
      <w:ins w:id="118" w:author="Brian Schilder" w:date="2016-11-28T23:13:00Z">
        <w:r w:rsidR="005C3D91">
          <w:rPr>
            <w:rFonts w:ascii="Arial" w:hAnsi="Arial" w:cs="Arial"/>
            <w:sz w:val="22"/>
            <w:szCs w:val="22"/>
          </w:rPr>
          <w:t xml:space="preserve">method to Shultz, Nelson &amp; Dunbar </w:t>
        </w:r>
        <w:r w:rsidR="005C3D91">
          <w:rPr>
            <w:rFonts w:ascii="Arial" w:hAnsi="Arial" w:cs="Arial"/>
            <w:sz w:val="22"/>
            <w:szCs w:val="22"/>
          </w:rPr>
          <w:fldChar w:fldCharType="begin" w:fldLock="1"/>
        </w:r>
      </w:ins>
      <w:r w:rsidR="00C1513D">
        <w:rPr>
          <w:rFonts w:ascii="Arial" w:hAnsi="Arial" w:cs="Arial"/>
          <w:sz w:val="22"/>
          <w:szCs w:val="22"/>
        </w:rPr>
        <w:instrText>ADDIN CSL_CITATION { "citationItems" : [ { "id" : "ITEM-1", "itemData" : { "DOI" : "10.1098/rstb.2012.0115", "ISBN" : "1471-2970 (Electronic)\\r0962-8436 (Linking)", "ISSN" : "1471-2970", "PMID" : "22734056", "abstract" : "As only limited insight into behaviour is available from the archaeological record, much of our understanding of historical changes in human cognition is restricted to identifying changes in brain size and architecture. Using both absolute and residual brain size estimates, we show that hominin brain evolution was likely to be the result of a mix of processes; punctuated changes at approximately 100 kya, 1 Mya and 1.8 Mya are supplemented by gradual within-lineage changes in Homo erectus and Homo sapiens sensu lato. While brain size increase in Homo in Africa is a gradual process, migration of hominins into Eurasia is associated with step changes at approximately 400 kya and approximately 100 kya. We then demonstrate that periods of rapid change in hominin brain size are not temporally associated with changes in environmental unpredictability or with long-term palaeoclimate trends. Thus, we argue that commonly used global sea level or Indian Ocean dust palaeoclimate records provide little evidence for either the variability selection or aridity hypotheses explaining changes in hominin brain size. Brain size change at approximately 100 kya is coincident with demographic change and the appearance of fully modern language. However, gaps remain in our understanding of the external pressures driving encephalization, which will only be filled by novel applications of the fossil, palaeoclimatic and archaeological records.", "author" : [ { "dropping-particle" : "", "family" : "Shultz", "given" : "Susanne", "non-dropping-particle" : "", "parse-names" : false, "suffix" : "" }, { "dropping-particle" : "", "family" : "Nelson", "given" : "Emma", "non-dropping-particle" : "", "parse-names" : false, "suffix" : "" }, { "dropping-particle" : "", "family" : "Dunbar", "given" : "Robin I M", "non-dropping-particle" : "", "parse-names" : false, "suffix" : "" } ], "container-title" : "Philosophical Transactions of the Royal Society B: Biological Sciences", "genre" : "JOUR", "id" : "ITEM-1", "issue" : "1599", "issued" : { "date-parts" : [ [ "2012", "6", "5" ] ] }, "note" : "Main diffs between my Brain-Climate and Shultz et al 2012:\n\n1) ***Ony hominins included. No comparative sample of other mammals.\n\n2) Used Miller foraminfora dataset (sealevel), not Zachos (temp). Diff interpretations of similar measure?\n\n3) Detrended data by taking residuals of CC against time. However did NOT use 1st-diff (and thus did not need to detrend climate data). The fact that we used 1st also necessitate averaging for each time point (e.g. @1.8Mya).\nAlso, their hominins only go as far back as 3.2My, our goes further back.\nAlso we only pooled all hominins together (didn't group by &amp;quot;super-species&amp;quot;, which seem rather arbitrary). Robust autralopiths were also removed.\n\n4) Intervals are 100ky OR 200ky WITHIN the same time series! (only first two are 100ky). Also these are arbitrarily set bins going back from modern day (0ky). My intervals are 200ky, 400ky, 1my going back from the points at the which the fossils are dated.\nAlso, only using small bins means many bins have only several datapoints.\n\n5) Climate measures are mean &amp;amp; SD sealevel, and mean &amp;amp; SD aeolian dust. They are all independently tested without correcting for multiple comparisons. I put all measures in a single model that corrected for multiple factors.\nAlso, they don't include slope (Rate).\nAlso, they use correlations to test brain-climate relationships, instead of linear models.\n\n6) While they did technically detrend their CC data via regression, they did not make this an explicit point of their paper as to why this is critical. We go into much more detail and explain why, which is valauble to the field.", "page" : "2130-2140", "publisher-place" : "Institute of Cognitive and Evolutionary Anthropology, University of Oxford, 64 Banbury Road, Oxford OX2 6PN, UK. susanne.shultz@manchester.ac.uk", "title" : "Hominin cognitive evolution: identifying patterns and processes in the fossil and archaeological record.", "type" : "article-journal", "volume" : "367" }, "label" : "chapter", "suppress-author" : 1, "uris" : [ "http://www.mendeley.com/documents/?uuid=2a263954-fbf1-46f2-b8a8-1a7840eea9e3" ] } ], "mendeley" : { "formattedCitation" : "(2012)", "plainTextFormattedCitation" : "(2012)", "previouslyFormattedCitation" : "(2012)" }, "properties" : { "noteIndex" : 0 }, "schema" : "https://github.com/citation-style-language/schema/raw/master/csl-citation.json" }</w:instrText>
      </w:r>
      <w:r w:rsidR="005C3D91">
        <w:rPr>
          <w:rFonts w:ascii="Arial" w:hAnsi="Arial" w:cs="Arial"/>
          <w:sz w:val="22"/>
          <w:szCs w:val="22"/>
        </w:rPr>
        <w:fldChar w:fldCharType="separate"/>
      </w:r>
      <w:r w:rsidR="005C3D91" w:rsidRPr="005C3D91">
        <w:rPr>
          <w:rFonts w:ascii="Arial" w:hAnsi="Arial" w:cs="Arial"/>
          <w:noProof/>
          <w:sz w:val="22"/>
          <w:szCs w:val="22"/>
        </w:rPr>
        <w:t>(2012)</w:t>
      </w:r>
      <w:ins w:id="119" w:author="Brian Schilder" w:date="2016-11-28T23:13:00Z">
        <w:r w:rsidR="005C3D91">
          <w:rPr>
            <w:rFonts w:ascii="Arial" w:hAnsi="Arial" w:cs="Arial"/>
            <w:sz w:val="22"/>
            <w:szCs w:val="22"/>
          </w:rPr>
          <w:fldChar w:fldCharType="end"/>
        </w:r>
      </w:ins>
      <w:r w:rsidRPr="00E24208">
        <w:rPr>
          <w:rFonts w:ascii="Arial" w:hAnsi="Arial" w:cs="Arial"/>
          <w:sz w:val="22"/>
          <w:szCs w:val="22"/>
        </w:rPr>
        <w:t>.</w:t>
      </w:r>
    </w:p>
    <w:p w14:paraId="22E8A179"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 xml:space="preserve">Each taxon has its own evolutionary history, array of ecological niches, and distribution across habitats, which can influence how they respond to a given environmental pressure. Thus we predicted that each taxon </w:t>
      </w:r>
      <w:proofErr w:type="gramStart"/>
      <w:r w:rsidRPr="00E24208">
        <w:rPr>
          <w:rFonts w:ascii="Arial" w:hAnsi="Arial" w:cs="Arial"/>
          <w:sz w:val="22"/>
          <w:szCs w:val="22"/>
        </w:rPr>
        <w:t>may</w:t>
      </w:r>
      <w:proofErr w:type="gramEnd"/>
      <w:r w:rsidRPr="00E24208">
        <w:rPr>
          <w:rFonts w:ascii="Arial" w:hAnsi="Arial" w:cs="Arial"/>
          <w:sz w:val="22"/>
          <w:szCs w:val="22"/>
        </w:rPr>
        <w:t xml:space="preserve"> be differentially affected by various aspects of global climatic shifts over time (i.e. trend, variability, rate), if at all.</w:t>
      </w:r>
    </w:p>
    <w:p w14:paraId="51876371" w14:textId="77777777" w:rsidR="001A14D4" w:rsidRPr="00E24208" w:rsidRDefault="001A14D4" w:rsidP="005D4A04">
      <w:pPr>
        <w:spacing w:line="360" w:lineRule="auto"/>
        <w:rPr>
          <w:rFonts w:ascii="Arial" w:hAnsi="Arial" w:cs="Arial"/>
          <w:sz w:val="22"/>
          <w:szCs w:val="22"/>
        </w:rPr>
      </w:pPr>
    </w:p>
    <w:p w14:paraId="51FEC0A3" w14:textId="77777777" w:rsidR="001A14D4" w:rsidRPr="00E24208" w:rsidRDefault="001A14D4" w:rsidP="005D4A04">
      <w:pPr>
        <w:spacing w:line="360" w:lineRule="auto"/>
        <w:rPr>
          <w:rFonts w:ascii="Arial" w:hAnsi="Arial" w:cs="Arial"/>
          <w:b/>
          <w:sz w:val="22"/>
          <w:szCs w:val="22"/>
        </w:rPr>
      </w:pPr>
      <w:r w:rsidRPr="00E24208">
        <w:rPr>
          <w:rFonts w:ascii="Arial" w:hAnsi="Arial" w:cs="Arial"/>
          <w:b/>
          <w:sz w:val="22"/>
          <w:szCs w:val="22"/>
        </w:rPr>
        <w:t>MATERIALS AND METHODS</w:t>
      </w:r>
    </w:p>
    <w:p w14:paraId="35311E35" w14:textId="77777777" w:rsidR="001A14D4" w:rsidRPr="00E24208" w:rsidRDefault="001A14D4" w:rsidP="005D4A04">
      <w:pPr>
        <w:spacing w:line="360" w:lineRule="auto"/>
        <w:rPr>
          <w:rFonts w:ascii="Arial" w:hAnsi="Arial" w:cs="Arial"/>
          <w:b/>
          <w:sz w:val="22"/>
          <w:szCs w:val="22"/>
        </w:rPr>
      </w:pPr>
    </w:p>
    <w:p w14:paraId="3860ADCC"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The R script and all datasets necessary to replicate the analyses and figures presented in this study are provided in the Supplementary Appendix.</w:t>
      </w:r>
    </w:p>
    <w:p w14:paraId="6FF83D14" w14:textId="77777777" w:rsidR="001A14D4" w:rsidRPr="00E24208" w:rsidRDefault="001A14D4" w:rsidP="005D4A04">
      <w:pPr>
        <w:spacing w:line="360" w:lineRule="auto"/>
        <w:rPr>
          <w:rFonts w:ascii="Arial" w:hAnsi="Arial" w:cs="Arial"/>
          <w:b/>
          <w:sz w:val="22"/>
          <w:szCs w:val="22"/>
        </w:rPr>
      </w:pPr>
    </w:p>
    <w:p w14:paraId="214C1D88"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 xml:space="preserve">Fossil CC Data </w:t>
      </w:r>
    </w:p>
    <w:p w14:paraId="0015A83A" w14:textId="77777777" w:rsidR="001A14D4" w:rsidRPr="00E24208" w:rsidRDefault="001A14D4" w:rsidP="005D4A04">
      <w:pPr>
        <w:spacing w:line="360" w:lineRule="auto"/>
        <w:rPr>
          <w:rFonts w:ascii="Arial" w:hAnsi="Arial" w:cs="Arial"/>
          <w:sz w:val="22"/>
          <w:szCs w:val="22"/>
        </w:rPr>
      </w:pPr>
    </w:p>
    <w:p w14:paraId="59E366ED" w14:textId="408D2BD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CCs for 227 mammalian fossil species from six different taxa (Artiodactyla (</w:t>
      </w:r>
      <w:r w:rsidRPr="00E24208">
        <w:rPr>
          <w:rFonts w:ascii="Arial" w:hAnsi="Arial" w:cs="Arial"/>
          <w:i/>
          <w:sz w:val="22"/>
          <w:szCs w:val="22"/>
        </w:rPr>
        <w:t xml:space="preserve">n </w:t>
      </w:r>
      <w:r w:rsidRPr="00E24208">
        <w:rPr>
          <w:rFonts w:ascii="Arial" w:hAnsi="Arial" w:cs="Arial"/>
          <w:sz w:val="22"/>
          <w:szCs w:val="22"/>
        </w:rPr>
        <w:t>= 20 species), Carnivora (</w:t>
      </w:r>
      <w:r w:rsidRPr="00E24208">
        <w:rPr>
          <w:rFonts w:ascii="Arial" w:hAnsi="Arial" w:cs="Arial"/>
          <w:i/>
          <w:sz w:val="22"/>
          <w:szCs w:val="22"/>
        </w:rPr>
        <w:t xml:space="preserve">n </w:t>
      </w:r>
      <w:r w:rsidRPr="00E24208">
        <w:rPr>
          <w:rFonts w:ascii="Arial" w:hAnsi="Arial" w:cs="Arial"/>
          <w:sz w:val="22"/>
          <w:szCs w:val="22"/>
        </w:rPr>
        <w:t>= 129), Cetacea (</w:t>
      </w:r>
      <w:r w:rsidRPr="00E24208">
        <w:rPr>
          <w:rFonts w:ascii="Arial" w:hAnsi="Arial" w:cs="Arial"/>
          <w:i/>
          <w:sz w:val="22"/>
          <w:szCs w:val="22"/>
        </w:rPr>
        <w:t xml:space="preserve">n </w:t>
      </w:r>
      <w:r w:rsidRPr="00E24208">
        <w:rPr>
          <w:rFonts w:ascii="Arial" w:hAnsi="Arial" w:cs="Arial"/>
          <w:sz w:val="22"/>
          <w:szCs w:val="22"/>
        </w:rPr>
        <w:t>= 26), Perissodactyla (</w:t>
      </w:r>
      <w:r w:rsidRPr="00E24208">
        <w:rPr>
          <w:rFonts w:ascii="Arial" w:hAnsi="Arial" w:cs="Arial"/>
          <w:i/>
          <w:sz w:val="22"/>
          <w:szCs w:val="22"/>
        </w:rPr>
        <w:t xml:space="preserve">n </w:t>
      </w:r>
      <w:r w:rsidRPr="00E24208">
        <w:rPr>
          <w:rFonts w:ascii="Arial" w:hAnsi="Arial" w:cs="Arial"/>
          <w:sz w:val="22"/>
          <w:szCs w:val="22"/>
        </w:rPr>
        <w:t>= 14), and non-hominin Primates (</w:t>
      </w:r>
      <w:r w:rsidRPr="00E24208">
        <w:rPr>
          <w:rFonts w:ascii="Arial" w:hAnsi="Arial" w:cs="Arial"/>
          <w:i/>
          <w:sz w:val="22"/>
          <w:szCs w:val="22"/>
        </w:rPr>
        <w:t xml:space="preserve">n </w:t>
      </w:r>
      <w:r w:rsidRPr="00E24208">
        <w:rPr>
          <w:rFonts w:ascii="Arial" w:hAnsi="Arial" w:cs="Arial"/>
          <w:sz w:val="22"/>
          <w:szCs w:val="22"/>
        </w:rPr>
        <w:t xml:space="preserve">= 19)) were extracted from the Shultz &amp; Dunbar supplementary dataset </w:t>
      </w:r>
      <w:r w:rsidR="000D0C68">
        <w:rPr>
          <w:rFonts w:ascii="Arial" w:hAnsi="Arial" w:cs="Arial"/>
          <w:sz w:val="22"/>
          <w:szCs w:val="22"/>
        </w:rPr>
        <w:fldChar w:fldCharType="begin" w:fldLock="1"/>
      </w:r>
      <w:r w:rsidR="000D0C68">
        <w:rPr>
          <w:rFonts w:ascii="Arial" w:hAnsi="Arial" w:cs="Arial"/>
          <w:sz w:val="22"/>
          <w:szCs w:val="22"/>
        </w:rPr>
        <w:instrText>ADDIN CSL_CITATION { "citationItems" : [ { "id" : "ITEM-1", "itemData" : { "DOI" : "10.1073/pnas.1005246107/-/DCSupplemental.www.pnas.org/cgi/doi/10.1073/pnas.1005246107", "abstract" : "Evolutionary encephalization, or increasing brain size relative to body size, is assumed to be a general phenomenon in mammals. However, despite extensive evidence for variation in both absolute and relative brain size in extant species, there have been no explicit tests of patterns of brain size change over evolutionary time. Instead, allometric relationships between brain size and body size have been used as a proxy for evolutionary change, despite the validity of this approach being widely questioned. Here we relate brain size to appearance time for 511 fossil and extant mammalian species to test for temporal changes in relative brain size over time. We show that there is wide variation across groups in encephalization slopes across groups and that encephalization is not universal in mammals. We also find that temporal changes in brain size are not associated with allometric relationships between brain and body size. Furthermore, encephalization trends are associated with sociality in extant species. These findings test a major underlying assumption about the pattern and process of mammalian brain evolution and highlight the role sociality may play in driving the evolution of large brains.", "author" : [ { "dropping-particle" : "", "family" : "Shultz", "given" : "Susanne", "non-dropping-particle" : "", "parse-names" : false, "suffix" : "" }, { "dropping-particle" : "", "family" : "Dunbar", "given" : "Robin I M", "non-dropping-particle" : "", "parse-names" : false, "suffix" : "" } ], "container-title" : "PNAS", "genre" : "JOUR", "id" : "ITEM-1", "issue" : "50", "issued" : { "date-parts" : [ [ "2010", "12", "14" ] ] }, "page" : "21582-21586", "publisher-place" : "Institute of Cognitive and Evolutionary Anthropology, University of Oxford, Oxford OX2 6PN, United Kingdom. susanne.shultz@anthro.ox.ac.uk", "title" : "Encephalization is not a universal macroevolutionary phenomenon in mammals but is associated with sociality.", "type" : "article-journal", "volume" : "107" }, "label" : "chapter", "suppress-author" : 1, "uris" : [ "http://www.mendeley.com/documents/?uuid=48241d84-ccc3-44fe-b7fa-65b100532d5e" ] } ], "mendeley" : { "formattedCitation" : "(2010)", "plainTextFormattedCitation" : "(2010)", "previouslyFormattedCitation" : "(2010)" }, "properties" : { "noteIndex" : 0 }, "schema" : "https://github.com/citation-style-language/schema/raw/master/csl-citation.json" }</w:instrText>
      </w:r>
      <w:r w:rsidR="000D0C68">
        <w:rPr>
          <w:rFonts w:ascii="Arial" w:hAnsi="Arial" w:cs="Arial"/>
          <w:sz w:val="22"/>
          <w:szCs w:val="22"/>
        </w:rPr>
        <w:fldChar w:fldCharType="separate"/>
      </w:r>
      <w:r w:rsidR="000D0C68" w:rsidRPr="000D0C68">
        <w:rPr>
          <w:rFonts w:ascii="Arial" w:hAnsi="Arial" w:cs="Arial"/>
          <w:noProof/>
          <w:sz w:val="22"/>
          <w:szCs w:val="22"/>
        </w:rPr>
        <w:t>(2010)</w:t>
      </w:r>
      <w:r w:rsidR="000D0C68">
        <w:rPr>
          <w:rFonts w:ascii="Arial" w:hAnsi="Arial" w:cs="Arial"/>
          <w:sz w:val="22"/>
          <w:szCs w:val="22"/>
        </w:rPr>
        <w:fldChar w:fldCharType="end"/>
      </w:r>
      <w:r w:rsidRPr="00E24208">
        <w:rPr>
          <w:rFonts w:ascii="Arial" w:hAnsi="Arial" w:cs="Arial"/>
          <w:sz w:val="22"/>
          <w:szCs w:val="22"/>
        </w:rPr>
        <w:t>. For the hominin sample, CC and date (in Ma) for 189 individual specimens were extracted from Shultz, Nelson &amp; Dunbar</w:t>
      </w:r>
      <w:r w:rsidR="000D0C68">
        <w:rPr>
          <w:rFonts w:ascii="Arial" w:hAnsi="Arial" w:cs="Arial"/>
          <w:sz w:val="22"/>
          <w:szCs w:val="22"/>
        </w:rPr>
        <w:t xml:space="preserve"> </w:t>
      </w:r>
      <w:r w:rsidR="000D0C68">
        <w:rPr>
          <w:rFonts w:ascii="Arial" w:hAnsi="Arial" w:cs="Arial"/>
          <w:sz w:val="22"/>
          <w:szCs w:val="22"/>
        </w:rPr>
        <w:fldChar w:fldCharType="begin" w:fldLock="1"/>
      </w:r>
      <w:r w:rsidR="000D0C68">
        <w:rPr>
          <w:rFonts w:ascii="Arial" w:hAnsi="Arial" w:cs="Arial"/>
          <w:sz w:val="22"/>
          <w:szCs w:val="22"/>
        </w:rPr>
        <w:instrText>ADDIN CSL_CITATION { "citationItems" : [ { "id" : "ITEM-1", "itemData" : { "DOI" : "10.1098/rstb.2012.0115", "ISBN" : "1471-2970 (Electronic)\\r0962-8436 (Linking)", "ISSN" : "1471-2970", "PMID" : "22734056", "abstract" : "As only limited insight into behaviour is available from the archaeological record, much of our understanding of historical changes in human cognition is restricted to identifying changes in brain size and architecture. Using both absolute and residual brain size estimates, we show that hominin brain evolution was likely to be the result of a mix of processes; punctuated changes at approximately 100 kya, 1 Mya and 1.8 Mya are supplemented by gradual within-lineage changes in Homo erectus and Homo sapiens sensu lato. While brain size increase in Homo in Africa is a gradual process, migration of hominins into Eurasia is associated with step changes at approximately 400 kya and approximately 100 kya. We then demonstrate that periods of rapid change in hominin brain size are not temporally associated with changes in environmental unpredictability or with long-term palaeoclimate trends. Thus, we argue that commonly used global sea level or Indian Ocean dust palaeoclimate records provide little evidence for either the variability selection or aridity hypotheses explaining changes in hominin brain size. Brain size change at approximately 100 kya is coincident with demographic change and the appearance of fully modern language. However, gaps remain in our understanding of the external pressures driving encephalization, which will only be filled by novel applications of the fossil, palaeoclimatic and archaeological records.", "author" : [ { "dropping-particle" : "", "family" : "Shultz", "given" : "Susanne", "non-dropping-particle" : "", "parse-names" : false, "suffix" : "" }, { "dropping-particle" : "", "family" : "Nelson", "given" : "Emma", "non-dropping-particle" : "", "parse-names" : false, "suffix" : "" }, { "dropping-particle" : "", "family" : "Dunbar", "given" : "Robin I M", "non-dropping-particle" : "", "parse-names" : false, "suffix" : "" } ], "container-title" : "Philosophical Transactions of the Royal Society B: Biological Sciences", "genre" : "JOUR", "id" : "ITEM-1", "issue" : "1599", "issued" : { "date-parts" : [ [ "2012", "6", "5" ] ] }, "note" : "Main diffs between my Brain-Climate and Shultz et al 2012:\n\n1) ***Ony hominins included. No comparative sample of other mammals.\n\n2) Used Miller foraminfora dataset (sealevel), not Zachos (temp). Diff interpretations of similar measure?\n\n3) Detrended data by taking residuals of CC against time. However did NOT use 1st-diff (and thus did not need to detrend climate data). The fact that we used 1st also necessitate averaging for each time point (e.g. @1.8Mya).\nAlso, their hominins only go as far back as 3.2My, our goes further back.\nAlso we only pooled all hominins together (didn't group by &amp;quot;super-species&amp;quot;, which seem rather arbitrary). Robust autralopiths were also removed.\n\n4) Intervals are 100ky OR 200ky WITHIN the same time series! (only first two are 100ky). Also these are arbitrarily set bins going back from modern day (0ky). My intervals are 200ky, 400ky, 1my going back from the points at the which the fossils are dated.\nAlso, only using small bins means many bins have only several datapoints.\n\n5) Climate measures are mean &amp;amp; SD sealevel, and mean &amp;amp; SD aeolian dust. They are all independently tested without correcting for multiple comparisons. I put all measures in a single model that corrected for multiple factors.\nAlso, they don't include slope (Rate).\nAlso, they use correlations to test brain-climate relationships, instead of linear models.\n\n6) While they did technically detrend their CC data via regression, they did not make this an explicit point of their paper as to why this is critical. We go into much more detail and explain why, which is valauble to the field.", "page" : "2130-2140", "publisher-place" : "Institute of Cognitive and Evolutionary Anthropology, University of Oxford, 64 Banbury Road, Oxford OX2 6PN, UK. susanne.shultz@manchester.ac.uk", "title" : "Hominin cognitive evolution: identifying patterns and processes in the fossil and archaeological record.", "type" : "article-journal", "volume" : "367" }, "label" : "chapter", "suppress-author" : 1, "uris" : [ "http://www.mendeley.com/documents/?uuid=2a263954-fbf1-46f2-b8a8-1a7840eea9e3" ] } ], "mendeley" : { "formattedCitation" : "(2012)", "plainTextFormattedCitation" : "(2012)", "previouslyFormattedCitation" : "(2012)" }, "properties" : { "noteIndex" : 0 }, "schema" : "https://github.com/citation-style-language/schema/raw/master/csl-citation.json" }</w:instrText>
      </w:r>
      <w:r w:rsidR="000D0C68">
        <w:rPr>
          <w:rFonts w:ascii="Arial" w:hAnsi="Arial" w:cs="Arial"/>
          <w:sz w:val="22"/>
          <w:szCs w:val="22"/>
        </w:rPr>
        <w:fldChar w:fldCharType="separate"/>
      </w:r>
      <w:r w:rsidR="000D0C68" w:rsidRPr="000D0C68">
        <w:rPr>
          <w:rFonts w:ascii="Arial" w:hAnsi="Arial" w:cs="Arial"/>
          <w:noProof/>
          <w:sz w:val="22"/>
          <w:szCs w:val="22"/>
        </w:rPr>
        <w:t>(2012)</w:t>
      </w:r>
      <w:r w:rsidR="000D0C68">
        <w:rPr>
          <w:rFonts w:ascii="Arial" w:hAnsi="Arial" w:cs="Arial"/>
          <w:sz w:val="22"/>
          <w:szCs w:val="22"/>
        </w:rPr>
        <w:fldChar w:fldCharType="end"/>
      </w:r>
      <w:r w:rsidRPr="00E24208">
        <w:rPr>
          <w:rFonts w:ascii="Arial" w:hAnsi="Arial" w:cs="Arial"/>
          <w:sz w:val="22"/>
          <w:szCs w:val="22"/>
        </w:rPr>
        <w:t>, Schoenemann</w:t>
      </w:r>
      <w:r w:rsidR="000D0C68">
        <w:rPr>
          <w:rFonts w:ascii="Arial" w:hAnsi="Arial" w:cs="Arial"/>
          <w:sz w:val="22"/>
          <w:szCs w:val="22"/>
        </w:rPr>
        <w:t xml:space="preserve"> </w:t>
      </w:r>
      <w:r w:rsidR="000D0C68">
        <w:rPr>
          <w:rFonts w:ascii="Arial" w:hAnsi="Arial" w:cs="Arial"/>
          <w:sz w:val="22"/>
          <w:szCs w:val="22"/>
        </w:rPr>
        <w:fldChar w:fldCharType="begin" w:fldLock="1"/>
      </w:r>
      <w:r w:rsidR="000D0C68">
        <w:rPr>
          <w:rFonts w:ascii="Arial" w:hAnsi="Arial" w:cs="Arial"/>
          <w:sz w:val="22"/>
          <w:szCs w:val="22"/>
        </w:rPr>
        <w:instrText>ADDIN CSL_CITATION { "citationItems" : [ { "id" : "ITEM-1", "itemData" : { "DOI" : "10.1002/9781118332344.ch8", "ISBN" : "9781444331165", "ISSN" : "1118332342", "abstract" : "Hypotheses regarding the selective pressures driving the threefold increase in the size of the hominid brain since Homo habilis include climatic conditions, ecological demands, and social competition. We provide a multivariate analysis that enables the simultaneous assessment of variables representing each of these potential selective forces. Data were collated for latitude, prevalence of harmful parasites, mean annual temperature, and variation in annual temperature for the location of 175 hominid crania dating from 1.9 million to 10 thousand years ago. We also included a proxy for population density and two indexes of paleoclimatic variability for the time at which each cranium was discovered. Results revealed independent contributions of population density, variation in paleoclimate, and temperature variation to the prediction of change in hominid cranial capacity (CC). Although the effects of paleoclimatic variability and temperature variation provide support for climatic hypotheses, the proxy for population density predicted more unique variance in CC than all other variables. The pattern suggests multiple pressures drove hominid brain evolution and that the core selective force was social competition.", "author" : [ { "dropping-particle" : "", "family" : "Schoenemann", "given" : "P Thomas", "non-dropping-particle" : "", "parse-names" : false, "suffix" : "" }, { "dropping-particle" : "", "family" : "Begun", "given" : "D R", "non-dropping-particle" : "", "parse-names" : false, "suffix" : "" } ], "container-title" : "A Companion to Paleoanthropology", "genre" : "JOUR", "id" : "ITEM-1", "issued" : { "date-parts" : [ [ "2013", "12", "1" ] ] }, "page" : "136-164", "publisher" : "John Wiley &amp; Sons", "title" : "Hominid Brain Evolution", "type" : "article-journal" }, "label" : "chapter", "suppress-author" : 1, "uris" : [ "http://www.mendeley.com/documents/?uuid=bd63f22e-7ab6-46d3-92e1-9ae168faf095" ] } ], "mendeley" : { "formattedCitation" : "(2013)", "plainTextFormattedCitation" : "(2013)", "previouslyFormattedCitation" : "(2013)" }, "properties" : { "noteIndex" : 0 }, "schema" : "https://github.com/citation-style-language/schema/raw/master/csl-citation.json" }</w:instrText>
      </w:r>
      <w:r w:rsidR="000D0C68">
        <w:rPr>
          <w:rFonts w:ascii="Arial" w:hAnsi="Arial" w:cs="Arial"/>
          <w:sz w:val="22"/>
          <w:szCs w:val="22"/>
        </w:rPr>
        <w:fldChar w:fldCharType="separate"/>
      </w:r>
      <w:r w:rsidR="000D0C68" w:rsidRPr="000D0C68">
        <w:rPr>
          <w:rFonts w:ascii="Arial" w:hAnsi="Arial" w:cs="Arial"/>
          <w:noProof/>
          <w:sz w:val="22"/>
          <w:szCs w:val="22"/>
        </w:rPr>
        <w:t>(2013)</w:t>
      </w:r>
      <w:r w:rsidR="000D0C68">
        <w:rPr>
          <w:rFonts w:ascii="Arial" w:hAnsi="Arial" w:cs="Arial"/>
          <w:sz w:val="22"/>
          <w:szCs w:val="22"/>
        </w:rPr>
        <w:fldChar w:fldCharType="end"/>
      </w:r>
      <w:r w:rsidRPr="00E24208">
        <w:rPr>
          <w:rFonts w:ascii="Arial" w:hAnsi="Arial" w:cs="Arial"/>
          <w:sz w:val="22"/>
          <w:szCs w:val="22"/>
        </w:rPr>
        <w:t>, and Berger et al.</w:t>
      </w:r>
      <w:r w:rsidR="000D0C68">
        <w:rPr>
          <w:rFonts w:ascii="Arial" w:hAnsi="Arial" w:cs="Arial"/>
          <w:sz w:val="22"/>
          <w:szCs w:val="22"/>
        </w:rPr>
        <w:t xml:space="preserve"> </w:t>
      </w:r>
      <w:r w:rsidR="000D0C68">
        <w:rPr>
          <w:rFonts w:ascii="Arial" w:hAnsi="Arial" w:cs="Arial"/>
          <w:sz w:val="22"/>
          <w:szCs w:val="22"/>
        </w:rPr>
        <w:fldChar w:fldCharType="begin" w:fldLock="1"/>
      </w:r>
      <w:r w:rsidR="00B22E09">
        <w:rPr>
          <w:rFonts w:ascii="Arial" w:hAnsi="Arial" w:cs="Arial"/>
          <w:sz w:val="22"/>
          <w:szCs w:val="22"/>
        </w:rPr>
        <w:instrText>ADDIN CSL_CITATION { "citationItems" : [ { "id" : "ITEM-1", "itemData" : { "DOI" : "10.1126/science.1184944", "ISBN" : "1095-9203 (Electronic)\\n0036-8075 (Linking)", "ISSN" : "0036-8075", "PMID" : "20378811", "abstract" : "Despite a rich African Plio-Pleistocene hominin fossil record, the ancestry of Homo and its relation to earlier australopithecines remain unresolved. Here we report on two partial skeletons with an age of 1.95 to 1.78 million years. The fossils were encased in cave deposits at the Malapa site in South Africa. The skeletons were found close together and are directly associated with craniodental remains. Together they represent a new species of Australopithecus that is probably descended from Australopithecus africanus. Combined craniodental and postcranial evidence demonstrates that this new species shares more derived features with early Homo than any other australopith species and thus might help reveal the ancestor of that genus.", "author" : [ { "dropping-particle" : "", "family" : "Berger", "given" : "Lee R", "non-dropping-particle" : "", "parse-names" : false, "suffix" : "" }, { "dropping-particle" : "", "family" : "Ruiter", "given" : "Darryl J", "non-dropping-particle" : "de", "parse-names" : false, "suffix" : "" }, { "dropping-particle" : "", "family" : "Churchill", "given" : "Steven E", "non-dropping-particle" : "", "parse-names" : false, "suffix" : "" }, { "dropping-particle" : "", "family" : "Schmid", "given" : "Peter", "non-dropping-particle" : "", "parse-names" : false, "suffix" : "" }, { "dropping-particle" : "", "family" : "Carlson", "given" : "Kristian J", "non-dropping-particle" : "", "parse-names" : false, "suffix" : "" }, { "dropping-particle" : "", "family" : "Dirks", "given" : "Paul H G M", "non-dropping-particle" : "", "parse-names" : false, "suffix" : "" }, { "dropping-particle" : "", "family" : "Kibii", "given" : "Job M", "non-dropping-particle" : "", "parse-names" : false, "suffix" : "" } ], "container-title" : "Science (New York, N.Y.)", "id" : "ITEM-1", "issue" : "5975", "issued" : { "date-parts" : [ [ "2010" ] ] }, "page" : "195-204", "title" : "Australopithecus sediba: a new species of Homo-like australopith from South Africa.", "type" : "article-journal", "volume" : "328" }, "label" : "chapter", "suppress-author" : 1, "uris" : [ "http://www.mendeley.com/documents/?uuid=3b42a2da-d2ce-4bc4-ae84-1a47d4483253" ] } ], "mendeley" : { "formattedCitation" : "(2010)", "plainTextFormattedCitation" : "(2010)", "previouslyFormattedCitation" : "(2010)" }, "properties" : { "noteIndex" : 0 }, "schema" : "https://github.com/citation-style-language/schema/raw/master/csl-citation.json" }</w:instrText>
      </w:r>
      <w:r w:rsidR="000D0C68">
        <w:rPr>
          <w:rFonts w:ascii="Arial" w:hAnsi="Arial" w:cs="Arial"/>
          <w:sz w:val="22"/>
          <w:szCs w:val="22"/>
        </w:rPr>
        <w:fldChar w:fldCharType="separate"/>
      </w:r>
      <w:r w:rsidR="000D0C68" w:rsidRPr="000D0C68">
        <w:rPr>
          <w:rFonts w:ascii="Arial" w:hAnsi="Arial" w:cs="Arial"/>
          <w:noProof/>
          <w:sz w:val="22"/>
          <w:szCs w:val="22"/>
        </w:rPr>
        <w:t>(2010)</w:t>
      </w:r>
      <w:r w:rsidR="000D0C68">
        <w:rPr>
          <w:rFonts w:ascii="Arial" w:hAnsi="Arial" w:cs="Arial"/>
          <w:sz w:val="22"/>
          <w:szCs w:val="22"/>
        </w:rPr>
        <w:fldChar w:fldCharType="end"/>
      </w:r>
      <w:r w:rsidRPr="00E24208">
        <w:rPr>
          <w:rFonts w:ascii="Arial" w:hAnsi="Arial" w:cs="Arial"/>
          <w:sz w:val="22"/>
          <w:szCs w:val="22"/>
        </w:rPr>
        <w:t>. These individuals were fit into a scheme of 19 different hominin species including:</w:t>
      </w:r>
      <w:r w:rsidRPr="00E24208">
        <w:rPr>
          <w:rFonts w:ascii="Arial" w:hAnsi="Arial" w:cs="Arial"/>
          <w:i/>
          <w:sz w:val="22"/>
          <w:szCs w:val="22"/>
        </w:rPr>
        <w:t xml:space="preserve"> Ardipithecus ramidus</w:t>
      </w:r>
      <w:r w:rsidRPr="00E24208">
        <w:rPr>
          <w:rFonts w:ascii="Arial" w:hAnsi="Arial" w:cs="Arial"/>
          <w:sz w:val="22"/>
          <w:szCs w:val="22"/>
        </w:rPr>
        <w:t xml:space="preserve"> (n = 1), </w:t>
      </w:r>
      <w:r w:rsidRPr="00E24208">
        <w:rPr>
          <w:rFonts w:ascii="Arial" w:hAnsi="Arial" w:cs="Arial"/>
          <w:i/>
          <w:sz w:val="22"/>
          <w:szCs w:val="22"/>
        </w:rPr>
        <w:t>Australopithecus afarensis</w:t>
      </w:r>
      <w:r w:rsidRPr="00E24208">
        <w:rPr>
          <w:rFonts w:ascii="Arial" w:hAnsi="Arial" w:cs="Arial"/>
          <w:sz w:val="22"/>
          <w:szCs w:val="22"/>
        </w:rPr>
        <w:t xml:space="preserve"> (n = 5), </w:t>
      </w:r>
      <w:r w:rsidRPr="00E24208">
        <w:rPr>
          <w:rFonts w:ascii="Arial" w:hAnsi="Arial" w:cs="Arial"/>
          <w:i/>
          <w:sz w:val="22"/>
          <w:szCs w:val="22"/>
        </w:rPr>
        <w:t>Australopithecus africanus</w:t>
      </w:r>
      <w:r w:rsidRPr="00E24208">
        <w:rPr>
          <w:rFonts w:ascii="Arial" w:hAnsi="Arial" w:cs="Arial"/>
          <w:sz w:val="22"/>
          <w:szCs w:val="22"/>
        </w:rPr>
        <w:t xml:space="preserve"> (n = 8), </w:t>
      </w:r>
      <w:r w:rsidRPr="00E24208">
        <w:rPr>
          <w:rFonts w:ascii="Arial" w:hAnsi="Arial" w:cs="Arial"/>
          <w:i/>
          <w:sz w:val="22"/>
          <w:szCs w:val="22"/>
        </w:rPr>
        <w:t xml:space="preserve">Australopithecus garhi </w:t>
      </w:r>
      <w:r w:rsidRPr="00E24208">
        <w:rPr>
          <w:rFonts w:ascii="Arial" w:hAnsi="Arial" w:cs="Arial"/>
          <w:sz w:val="22"/>
          <w:szCs w:val="22"/>
        </w:rPr>
        <w:t xml:space="preserve">(n = 1), </w:t>
      </w:r>
      <w:r w:rsidRPr="00E24208">
        <w:rPr>
          <w:rFonts w:ascii="Arial" w:hAnsi="Arial" w:cs="Arial"/>
          <w:i/>
          <w:sz w:val="22"/>
          <w:szCs w:val="22"/>
        </w:rPr>
        <w:t>Australopithecus sediba</w:t>
      </w:r>
      <w:r w:rsidRPr="00E24208">
        <w:rPr>
          <w:rFonts w:ascii="Arial" w:hAnsi="Arial" w:cs="Arial"/>
          <w:sz w:val="22"/>
          <w:szCs w:val="22"/>
        </w:rPr>
        <w:t xml:space="preserve"> (n = 1), </w:t>
      </w:r>
      <w:r w:rsidRPr="00E24208">
        <w:rPr>
          <w:rFonts w:ascii="Arial" w:hAnsi="Arial" w:cs="Arial"/>
          <w:i/>
          <w:sz w:val="22"/>
          <w:szCs w:val="22"/>
        </w:rPr>
        <w:t>Kenyanthropus platyops</w:t>
      </w:r>
      <w:r w:rsidRPr="00E24208">
        <w:rPr>
          <w:rFonts w:ascii="Arial" w:hAnsi="Arial" w:cs="Arial"/>
          <w:sz w:val="22"/>
          <w:szCs w:val="22"/>
        </w:rPr>
        <w:t xml:space="preserve"> (n = 1), </w:t>
      </w:r>
      <w:r w:rsidRPr="00E24208">
        <w:rPr>
          <w:rFonts w:ascii="Arial" w:hAnsi="Arial" w:cs="Arial"/>
          <w:i/>
          <w:sz w:val="22"/>
          <w:szCs w:val="22"/>
        </w:rPr>
        <w:t>Homo habilis</w:t>
      </w:r>
      <w:r w:rsidRPr="00E24208">
        <w:rPr>
          <w:rFonts w:ascii="Arial" w:hAnsi="Arial" w:cs="Arial"/>
          <w:sz w:val="22"/>
          <w:szCs w:val="22"/>
        </w:rPr>
        <w:t xml:space="preserve"> (n = 10), </w:t>
      </w:r>
      <w:r w:rsidRPr="00E24208">
        <w:rPr>
          <w:rFonts w:ascii="Arial" w:hAnsi="Arial" w:cs="Arial"/>
          <w:i/>
          <w:sz w:val="22"/>
          <w:szCs w:val="22"/>
        </w:rPr>
        <w:t>Homo rudolfensis</w:t>
      </w:r>
      <w:r w:rsidRPr="00E24208">
        <w:rPr>
          <w:rFonts w:ascii="Arial" w:hAnsi="Arial" w:cs="Arial"/>
          <w:sz w:val="22"/>
          <w:szCs w:val="22"/>
        </w:rPr>
        <w:t xml:space="preserve"> (n = 3), </w:t>
      </w:r>
      <w:r w:rsidRPr="00E24208">
        <w:rPr>
          <w:rFonts w:ascii="Arial" w:hAnsi="Arial" w:cs="Arial"/>
          <w:i/>
          <w:sz w:val="22"/>
          <w:szCs w:val="22"/>
        </w:rPr>
        <w:t>Homo ergaster</w:t>
      </w:r>
      <w:r w:rsidRPr="00E24208">
        <w:rPr>
          <w:rFonts w:ascii="Arial" w:hAnsi="Arial" w:cs="Arial"/>
          <w:sz w:val="22"/>
          <w:szCs w:val="22"/>
        </w:rPr>
        <w:t xml:space="preserve"> (n = 6), </w:t>
      </w:r>
      <w:r w:rsidRPr="00E24208">
        <w:rPr>
          <w:rFonts w:ascii="Arial" w:hAnsi="Arial" w:cs="Arial"/>
          <w:i/>
          <w:sz w:val="22"/>
          <w:szCs w:val="22"/>
        </w:rPr>
        <w:t>Homo georgicus</w:t>
      </w:r>
      <w:r w:rsidRPr="00E24208">
        <w:rPr>
          <w:rFonts w:ascii="Arial" w:hAnsi="Arial" w:cs="Arial"/>
          <w:sz w:val="22"/>
          <w:szCs w:val="22"/>
        </w:rPr>
        <w:t xml:space="preserve"> (</w:t>
      </w:r>
      <w:r w:rsidRPr="00E24208">
        <w:rPr>
          <w:rFonts w:ascii="Arial" w:hAnsi="Arial" w:cs="Arial"/>
          <w:i/>
          <w:sz w:val="22"/>
          <w:szCs w:val="22"/>
        </w:rPr>
        <w:t xml:space="preserve">n </w:t>
      </w:r>
      <w:r w:rsidRPr="00E24208">
        <w:rPr>
          <w:rFonts w:ascii="Arial" w:hAnsi="Arial" w:cs="Arial"/>
          <w:sz w:val="22"/>
          <w:szCs w:val="22"/>
        </w:rPr>
        <w:t xml:space="preserve">= 3), </w:t>
      </w:r>
      <w:r w:rsidRPr="00E24208">
        <w:rPr>
          <w:rFonts w:ascii="Arial" w:hAnsi="Arial" w:cs="Arial"/>
          <w:i/>
          <w:sz w:val="22"/>
          <w:szCs w:val="22"/>
        </w:rPr>
        <w:t>Homo erectus</w:t>
      </w:r>
      <w:r w:rsidRPr="00E24208">
        <w:rPr>
          <w:rFonts w:ascii="Arial" w:hAnsi="Arial" w:cs="Arial"/>
          <w:sz w:val="22"/>
          <w:szCs w:val="22"/>
        </w:rPr>
        <w:t xml:space="preserve"> (n = 33), </w:t>
      </w:r>
      <w:r w:rsidRPr="00E24208">
        <w:rPr>
          <w:rFonts w:ascii="Arial" w:hAnsi="Arial" w:cs="Arial"/>
          <w:i/>
          <w:sz w:val="22"/>
          <w:szCs w:val="22"/>
        </w:rPr>
        <w:t>Homo floresiensis</w:t>
      </w:r>
      <w:r w:rsidRPr="00E24208">
        <w:rPr>
          <w:rFonts w:ascii="Arial" w:hAnsi="Arial" w:cs="Arial"/>
          <w:sz w:val="22"/>
          <w:szCs w:val="22"/>
        </w:rPr>
        <w:t xml:space="preserve"> (n = 1), </w:t>
      </w:r>
      <w:r w:rsidRPr="00E24208">
        <w:rPr>
          <w:rFonts w:ascii="Arial" w:hAnsi="Arial" w:cs="Arial"/>
          <w:i/>
          <w:sz w:val="22"/>
          <w:szCs w:val="22"/>
        </w:rPr>
        <w:t>Homo antecessor</w:t>
      </w:r>
      <w:r w:rsidRPr="00E24208">
        <w:rPr>
          <w:rFonts w:ascii="Arial" w:hAnsi="Arial" w:cs="Arial"/>
          <w:sz w:val="22"/>
          <w:szCs w:val="22"/>
        </w:rPr>
        <w:t xml:space="preserve"> (n = 3), </w:t>
      </w:r>
      <w:r w:rsidRPr="00E24208">
        <w:rPr>
          <w:rFonts w:ascii="Arial" w:hAnsi="Arial" w:cs="Arial"/>
          <w:i/>
          <w:sz w:val="22"/>
          <w:szCs w:val="22"/>
        </w:rPr>
        <w:t>Homo heidelbergensis</w:t>
      </w:r>
      <w:r w:rsidRPr="00E24208">
        <w:rPr>
          <w:rFonts w:ascii="Arial" w:hAnsi="Arial" w:cs="Arial"/>
          <w:sz w:val="22"/>
          <w:szCs w:val="22"/>
        </w:rPr>
        <w:t xml:space="preserve"> (n = 21), </w:t>
      </w:r>
      <w:r w:rsidRPr="00E24208">
        <w:rPr>
          <w:rFonts w:ascii="Arial" w:hAnsi="Arial" w:cs="Arial"/>
          <w:i/>
          <w:sz w:val="22"/>
          <w:szCs w:val="22"/>
        </w:rPr>
        <w:t>Homo neanderthalensis</w:t>
      </w:r>
      <w:r w:rsidRPr="00E24208">
        <w:rPr>
          <w:rFonts w:ascii="Arial" w:hAnsi="Arial" w:cs="Arial"/>
          <w:sz w:val="22"/>
          <w:szCs w:val="22"/>
        </w:rPr>
        <w:t xml:space="preserve"> (n = 27), </w:t>
      </w:r>
      <w:r w:rsidRPr="00E24208">
        <w:rPr>
          <w:rFonts w:ascii="Arial" w:hAnsi="Arial" w:cs="Arial"/>
          <w:i/>
          <w:sz w:val="22"/>
          <w:szCs w:val="22"/>
        </w:rPr>
        <w:t>Homo sapiens</w:t>
      </w:r>
      <w:r w:rsidRPr="00E24208">
        <w:rPr>
          <w:rFonts w:ascii="Arial" w:hAnsi="Arial" w:cs="Arial"/>
          <w:sz w:val="22"/>
          <w:szCs w:val="22"/>
        </w:rPr>
        <w:t xml:space="preserve"> (n = 58), and the robust australopiths </w:t>
      </w:r>
      <w:r w:rsidRPr="00E24208">
        <w:rPr>
          <w:rFonts w:ascii="Arial" w:hAnsi="Arial" w:cs="Arial"/>
          <w:i/>
          <w:sz w:val="22"/>
          <w:szCs w:val="22"/>
        </w:rPr>
        <w:t>Paranthropus aethiopicus</w:t>
      </w:r>
      <w:r w:rsidRPr="00E24208">
        <w:rPr>
          <w:rFonts w:ascii="Arial" w:hAnsi="Arial" w:cs="Arial"/>
          <w:sz w:val="22"/>
          <w:szCs w:val="22"/>
        </w:rPr>
        <w:t xml:space="preserve"> (n = 1), </w:t>
      </w:r>
      <w:r w:rsidRPr="00E24208">
        <w:rPr>
          <w:rFonts w:ascii="Arial" w:hAnsi="Arial" w:cs="Arial"/>
          <w:i/>
          <w:sz w:val="22"/>
          <w:szCs w:val="22"/>
        </w:rPr>
        <w:t>Paranthropus boisei</w:t>
      </w:r>
      <w:r w:rsidRPr="00E24208">
        <w:rPr>
          <w:rFonts w:ascii="Arial" w:hAnsi="Arial" w:cs="Arial"/>
          <w:sz w:val="22"/>
          <w:szCs w:val="22"/>
        </w:rPr>
        <w:t xml:space="preserve"> (n = 6), and </w:t>
      </w:r>
      <w:r w:rsidRPr="00E24208">
        <w:rPr>
          <w:rFonts w:ascii="Arial" w:hAnsi="Arial" w:cs="Arial"/>
          <w:i/>
          <w:sz w:val="22"/>
          <w:szCs w:val="22"/>
        </w:rPr>
        <w:t>Paranthropus robustus</w:t>
      </w:r>
      <w:r w:rsidRPr="00E24208">
        <w:rPr>
          <w:rFonts w:ascii="Arial" w:hAnsi="Arial" w:cs="Arial"/>
          <w:sz w:val="22"/>
          <w:szCs w:val="22"/>
        </w:rPr>
        <w:t xml:space="preserve"> (n = 3). Species averages were calculated when multiple specimens per species were available.</w:t>
      </w:r>
    </w:p>
    <w:p w14:paraId="03F0723C" w14:textId="6F9D8436"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Each specimen was assigned an associated date (Ma) corresponding to the First Appearance Datum (FAD) of that fossil species as an approximation of its emergence. We assume that any error associated with these measures was equally distributed across all taxa</w:t>
      </w:r>
      <w:r w:rsidR="00B22E09">
        <w:rPr>
          <w:rFonts w:ascii="Arial" w:hAnsi="Arial" w:cs="Arial"/>
          <w:sz w:val="22"/>
          <w:szCs w:val="22"/>
        </w:rPr>
        <w:t xml:space="preserve"> </w:t>
      </w:r>
      <w:r w:rsidR="00B22E09">
        <w:rPr>
          <w:rFonts w:ascii="Arial" w:hAnsi="Arial" w:cs="Arial"/>
          <w:sz w:val="22"/>
          <w:szCs w:val="22"/>
        </w:rPr>
        <w:fldChar w:fldCharType="begin" w:fldLock="1"/>
      </w:r>
      <w:r w:rsidR="00B22E09">
        <w:rPr>
          <w:rFonts w:ascii="Arial" w:hAnsi="Arial" w:cs="Arial"/>
          <w:sz w:val="22"/>
          <w:szCs w:val="22"/>
        </w:rPr>
        <w:instrText>ADDIN CSL_CITATION { "citationItems" : [ { "id" : "ITEM-1", "itemData" : { "DOI" : "10.1073/pnas.1005246107/-/DCSupplemental.www.pnas.org/cgi/doi/10.1073/pnas.1005246107", "abstract" : "Evolutionary encephalization, or increasing brain size relative to body size, is assumed to be a general phenomenon in mammals. However, despite extensive evidence for variation in both absolute and relative brain size in extant species, there have been no explicit tests of patterns of brain size change over evolutionary time. Instead, allometric relationships between brain size and body size have been used as a proxy for evolutionary change, despite the validity of this approach being widely questioned. Here we relate brain size to appearance time for 511 fossil and extant mammalian species to test for temporal changes in relative brain size over time. We show that there is wide variation across groups in encephalization slopes across groups and that encephalization is not universal in mammals. We also find that temporal changes in brain size are not associated with allometric relationships between brain and body size. Furthermore, encephalization trends are associated with sociality in extant species. These findings test a major underlying assumption about the pattern and process of mammalian brain evolution and highlight the role sociality may play in driving the evolution of large brains.", "author" : [ { "dropping-particle" : "", "family" : "Shultz", "given" : "Susanne", "non-dropping-particle" : "", "parse-names" : false, "suffix" : "" }, { "dropping-particle" : "", "family" : "Dunbar", "given" : "Robin I M", "non-dropping-particle" : "", "parse-names" : false, "suffix" : "" } ], "container-title" : "PNAS", "genre" : "JOUR", "id" : "ITEM-1", "issue" : "50", "issued" : { "date-parts" : [ [ "2010", "12", "14" ] ] }, "page" : "21582-21586", "publisher-place" : "Institute of Cognitive and Evolutionary Anthropology, University of Oxford, Oxford OX2 6PN, United Kingdom. susanne.shultz@anthro.ox.ac.uk", "title" : "Encephalization is not a universal macroevolutionary phenomenon in mammals but is associated with sociality.", "type" : "article-journal", "volume" : "107" }, "uris" : [ "http://www.mendeley.com/documents/?uuid=48241d84-ccc3-44fe-b7fa-65b100532d5e" ] } ], "mendeley" : { "formattedCitation" : "(Shultz and Dunbar, 2010)", "plainTextFormattedCitation" : "(Shultz and Dunbar, 2010)", "previouslyFormattedCitation" : "(Shultz and Dunbar, 2010)" }, "properties" : { "noteIndex" : 0 }, "schema" : "https://github.com/citation-style-language/schema/raw/master/csl-citation.json" }</w:instrText>
      </w:r>
      <w:r w:rsidR="00B22E09">
        <w:rPr>
          <w:rFonts w:ascii="Arial" w:hAnsi="Arial" w:cs="Arial"/>
          <w:sz w:val="22"/>
          <w:szCs w:val="22"/>
        </w:rPr>
        <w:fldChar w:fldCharType="separate"/>
      </w:r>
      <w:r w:rsidR="00B22E09" w:rsidRPr="00B22E09">
        <w:rPr>
          <w:rFonts w:ascii="Arial" w:hAnsi="Arial" w:cs="Arial"/>
          <w:noProof/>
          <w:sz w:val="22"/>
          <w:szCs w:val="22"/>
        </w:rPr>
        <w:t>(Shultz and Dunbar, 2010)</w:t>
      </w:r>
      <w:r w:rsidR="00B22E09">
        <w:rPr>
          <w:rFonts w:ascii="Arial" w:hAnsi="Arial" w:cs="Arial"/>
          <w:sz w:val="22"/>
          <w:szCs w:val="22"/>
        </w:rPr>
        <w:fldChar w:fldCharType="end"/>
      </w:r>
      <w:r w:rsidRPr="00E24208">
        <w:rPr>
          <w:rFonts w:ascii="Arial" w:hAnsi="Arial" w:cs="Arial"/>
          <w:sz w:val="22"/>
          <w:szCs w:val="22"/>
        </w:rPr>
        <w:t xml:space="preserve">. </w:t>
      </w:r>
    </w:p>
    <w:p w14:paraId="3A5B2AA2" w14:textId="05946522"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While a complete set of analyses investigating CC, body size, encephalization quotient (EQ) </w:t>
      </w:r>
      <w:r w:rsidR="00B22E09">
        <w:rPr>
          <w:rFonts w:ascii="Arial" w:hAnsi="Arial" w:cs="Arial"/>
          <w:sz w:val="22"/>
          <w:szCs w:val="22"/>
        </w:rPr>
        <w:fldChar w:fldCharType="begin" w:fldLock="1"/>
      </w:r>
      <w:r w:rsidR="00A0791A">
        <w:rPr>
          <w:rFonts w:ascii="Arial" w:hAnsi="Arial" w:cs="Arial"/>
          <w:sz w:val="22"/>
          <w:szCs w:val="22"/>
        </w:rPr>
        <w:instrText>ADDIN CSL_CITATION { "citationItems" : [ { "id" : "ITEM-1", "itemData" : { "author" : [ { "dropping-particle" : "", "family" : "Martin", "given" : "R D", "non-dropping-particle" : "", "parse-names" : false, "suffix" : "" } ], "container-title" : "Nature", "genre" : "JOUR", "id" : "ITEM-1", "issue" : "5827", "issued" : { "date-parts" : [ [ "1981", "9", "3" ] ] }, "page" : "57-60", "publisher" : "Nature Publishing Group", "title" : "Relative brain size and basal metabolic rate in terrestrial vertebrates.", "type" : "article-journal", "volume" : "293" }, "uris" : [ "http://www.mendeley.com/documents/?uuid=9e8b2ffa-618f-48c5-ab14-f152b8cebc37" ] }, { "id" : "ITEM-2", "itemData" : { "ISSN" : "1475752466", "author" : [ { "dropping-particle" : "", "family" : "Martin", "given" : "Robert D", "non-dropping-particle" : "", "parse-names" : false, "suffix" : "" } ], "container-title" : "Food acquisition and processing in primates", "genre" : "JOUR", "id" : "ITEM-2", "issued" : { "date-parts" : [ [ "1984", "1", "1" ] ] }, "page" : "73-103", "publisher" : "Springer", "title" : "Body size, brain size and feeding strategies", "type" : "article-journal" }, "uris" : [ "http://www.mendeley.com/documents/?uuid=f78a3657-e228-4da4-b9e9-9aebfce1051b" ] } ], "mendeley" : { "formattedCitation" : "(Martin, 1981, 1984)", "plainTextFormattedCitation" : "(Martin, 1981, 1984)", "previouslyFormattedCitation" : "(Martin, 1981, 1984)" }, "properties" : { "noteIndex" : 0 }, "schema" : "https://github.com/citation-style-language/schema/raw/master/csl-citation.json" }</w:instrText>
      </w:r>
      <w:r w:rsidR="00B22E09">
        <w:rPr>
          <w:rFonts w:ascii="Arial" w:hAnsi="Arial" w:cs="Arial"/>
          <w:sz w:val="22"/>
          <w:szCs w:val="22"/>
        </w:rPr>
        <w:fldChar w:fldCharType="separate"/>
      </w:r>
      <w:r w:rsidR="00B22E09" w:rsidRPr="00B22E09">
        <w:rPr>
          <w:rFonts w:ascii="Arial" w:hAnsi="Arial" w:cs="Arial"/>
          <w:noProof/>
          <w:sz w:val="22"/>
          <w:szCs w:val="22"/>
        </w:rPr>
        <w:t>(Martin, 1981, 1984)</w:t>
      </w:r>
      <w:r w:rsidR="00B22E09">
        <w:rPr>
          <w:rFonts w:ascii="Arial" w:hAnsi="Arial" w:cs="Arial"/>
          <w:sz w:val="22"/>
          <w:szCs w:val="22"/>
        </w:rPr>
        <w:fldChar w:fldCharType="end"/>
      </w:r>
      <w:r w:rsidRPr="00E24208">
        <w:rPr>
          <w:rFonts w:ascii="Arial" w:hAnsi="Arial" w:cs="Arial"/>
          <w:sz w:val="22"/>
          <w:szCs w:val="22"/>
        </w:rPr>
        <w:t xml:space="preserve"> and their interrelated dynamics would be worthwhile,  reliable estimates of body mass in fossil taxa are r</w:t>
      </w:r>
      <w:r w:rsidR="008B1B7F">
        <w:rPr>
          <w:rFonts w:ascii="Arial" w:hAnsi="Arial" w:cs="Arial"/>
          <w:sz w:val="22"/>
          <w:szCs w:val="22"/>
        </w:rPr>
        <w:t>elatively sparse. In the Shultz</w:t>
      </w:r>
      <w:r w:rsidRPr="00E24208">
        <w:rPr>
          <w:rFonts w:ascii="Arial" w:hAnsi="Arial" w:cs="Arial"/>
          <w:sz w:val="22"/>
          <w:szCs w:val="22"/>
        </w:rPr>
        <w:t xml:space="preserve"> &amp; Dunbar </w:t>
      </w:r>
      <w:r w:rsidR="00A0791A">
        <w:rPr>
          <w:rFonts w:ascii="Arial" w:hAnsi="Arial" w:cs="Arial"/>
          <w:sz w:val="22"/>
          <w:szCs w:val="22"/>
        </w:rPr>
        <w:fldChar w:fldCharType="begin" w:fldLock="1"/>
      </w:r>
      <w:r w:rsidR="00A0791A">
        <w:rPr>
          <w:rFonts w:ascii="Arial" w:hAnsi="Arial" w:cs="Arial"/>
          <w:sz w:val="22"/>
          <w:szCs w:val="22"/>
        </w:rPr>
        <w:instrText>ADDIN CSL_CITATION { "citationItems" : [ { "id" : "ITEM-1", "itemData" : { "DOI" : "10.1073/pnas.1005246107/-/DCSupplemental.www.pnas.org/cgi/doi/10.1073/pnas.1005246107", "abstract" : "Evolutionary encephalization, or increasing brain size relative to body size, is assumed to be a general phenomenon in mammals. However, despite extensive evidence for variation in both absolute and relative brain size in extant species, there have been no explicit tests of patterns of brain size change over evolutionary time. Instead, allometric relationships between brain size and body size have been used as a proxy for evolutionary change, despite the validity of this approach being widely questioned. Here we relate brain size to appearance time for 511 fossil and extant mammalian species to test for temporal changes in relative brain size over time. We show that there is wide variation across groups in encephalization slopes across groups and that encephalization is not universal in mammals. We also find that temporal changes in brain size are not associated with allometric relationships between brain and body size. Furthermore, encephalization trends are associated with sociality in extant species. These findings test a major underlying assumption about the pattern and process of mammalian brain evolution and highlight the role sociality may play in driving the evolution of large brains.", "author" : [ { "dropping-particle" : "", "family" : "Shultz", "given" : "Susanne", "non-dropping-particle" : "", "parse-names" : false, "suffix" : "" }, { "dropping-particle" : "", "family" : "Dunbar", "given" : "Robin I M", "non-dropping-particle" : "", "parse-names" : false, "suffix" : "" } ], "container-title" : "PNAS", "genre" : "JOUR", "id" : "ITEM-1", "issue" : "50", "issued" : { "date-parts" : [ [ "2010", "12", "14" ] ] }, "page" : "21582-21586", "publisher-place" : "Institute of Cognitive and Evolutionary Anthropology, University of Oxford, Oxford OX2 6PN, United Kingdom. susanne.shultz@anthro.ox.ac.uk", "title" : "Encephalization is not a universal macroevolutionary phenomenon in mammals but is associated with sociality.", "type" : "article-journal", "volume" : "107" }, "label" : "chapter", "suppress-author" : 1, "uris" : [ "http://www.mendeley.com/documents/?uuid=48241d84-ccc3-44fe-b7fa-65b100532d5e" ] } ], "mendeley" : { "formattedCitation" : "(2010)", "plainTextFormattedCitation" : "(2010)", "previouslyFormattedCitation" : "(2010)" }, "properties" : { "noteIndex" : 0 }, "schema" : "https://github.com/citation-style-language/schema/raw/master/csl-citation.json" }</w:instrText>
      </w:r>
      <w:r w:rsidR="00A0791A">
        <w:rPr>
          <w:rFonts w:ascii="Arial" w:hAnsi="Arial" w:cs="Arial"/>
          <w:sz w:val="22"/>
          <w:szCs w:val="22"/>
        </w:rPr>
        <w:fldChar w:fldCharType="separate"/>
      </w:r>
      <w:r w:rsidR="00A0791A" w:rsidRPr="00A0791A">
        <w:rPr>
          <w:rFonts w:ascii="Arial" w:hAnsi="Arial" w:cs="Arial"/>
          <w:noProof/>
          <w:sz w:val="22"/>
          <w:szCs w:val="22"/>
        </w:rPr>
        <w:t>(2010)</w:t>
      </w:r>
      <w:r w:rsidR="00A0791A">
        <w:rPr>
          <w:rFonts w:ascii="Arial" w:hAnsi="Arial" w:cs="Arial"/>
          <w:sz w:val="22"/>
          <w:szCs w:val="22"/>
        </w:rPr>
        <w:fldChar w:fldCharType="end"/>
      </w:r>
      <w:ins w:id="120" w:author="Brian Schilder" w:date="2016-11-28T23:14:00Z">
        <w:r w:rsidR="0051527D">
          <w:rPr>
            <w:rFonts w:ascii="Arial" w:hAnsi="Arial" w:cs="Arial"/>
            <w:sz w:val="22"/>
            <w:szCs w:val="22"/>
          </w:rPr>
          <w:t xml:space="preserve"> </w:t>
        </w:r>
        <w:r w:rsidR="0051527D" w:rsidRPr="00E24208">
          <w:rPr>
            <w:rFonts w:ascii="Arial" w:hAnsi="Arial" w:cs="Arial"/>
            <w:sz w:val="22"/>
            <w:szCs w:val="22"/>
          </w:rPr>
          <w:t>dataset</w:t>
        </w:r>
      </w:ins>
      <w:r w:rsidRPr="00E24208">
        <w:rPr>
          <w:rFonts w:ascii="Arial" w:hAnsi="Arial" w:cs="Arial"/>
          <w:sz w:val="22"/>
          <w:szCs w:val="22"/>
        </w:rPr>
        <w:t xml:space="preserve">, fossil body mass was often estimated based on cranial orbit measurements. However recent evidence </w:t>
      </w:r>
      <w:r w:rsidR="00A0791A">
        <w:rPr>
          <w:rFonts w:ascii="Arial" w:hAnsi="Arial" w:cs="Arial"/>
          <w:sz w:val="22"/>
          <w:szCs w:val="22"/>
        </w:rPr>
        <w:fldChar w:fldCharType="begin" w:fldLock="1"/>
      </w:r>
      <w:r w:rsidR="00A0791A">
        <w:rPr>
          <w:rFonts w:ascii="Arial" w:hAnsi="Arial" w:cs="Arial"/>
          <w:sz w:val="22"/>
          <w:szCs w:val="22"/>
        </w:rPr>
        <w:instrText>ADDIN CSL_CITATION { "citationItems" : [ { "id" : "ITEM-1", "itemData" : { "author" : [ { "dropping-particle" : "", "family" : "Elliott", "given" : "Marina", "non-dropping-particle" : "", "parse-names" : false, "suffix" : "" }, { "dropping-particle" : "", "family" : "Kurki", "given" : "Helen", "non-dropping-particle" : "", "parse-names" : false, "suffix" : "" }, { "dropping-particle" : "", "family" : "Weston", "given" : "Darlene A", "non-dropping-particle" : "", "parse-names" : false, "suffix" : "" }, { "dropping-particle" : "", "family" : "Collard", "given" : "Mark", "non-dropping-particle" : "", "parse-names" : false, "suffix" : "" } ], "container-title" : "American journal of physical anthropology", "genre" : "JOUR", "id" : "ITEM-1", "issue" : "2", "issued" : { "date-parts" : [ [ "2014", "2", "26" ] ] }, "page" : "201-214", "title" : "Estimating fossil hominin body mass from cranial variables: An assessment using CT data from modern humans of known body mass", "type" : "article-journal", "volume" : "154" }, "uris" : [ "http://www.mendeley.com/documents/?uuid=2226ce24-e9a6-4767-bccc-a4fc2d36d304" ] } ], "mendeley" : { "formattedCitation" : "(Elliott et al., 2014)", "plainTextFormattedCitation" : "(Elliott et al., 2014)", "previouslyFormattedCitation" : "(Elliott et al., 2014)" }, "properties" : { "noteIndex" : 0 }, "schema" : "https://github.com/citation-style-language/schema/raw/master/csl-citation.json" }</w:instrText>
      </w:r>
      <w:r w:rsidR="00A0791A">
        <w:rPr>
          <w:rFonts w:ascii="Arial" w:hAnsi="Arial" w:cs="Arial"/>
          <w:sz w:val="22"/>
          <w:szCs w:val="22"/>
        </w:rPr>
        <w:fldChar w:fldCharType="separate"/>
      </w:r>
      <w:r w:rsidR="00A0791A" w:rsidRPr="00A0791A">
        <w:rPr>
          <w:rFonts w:ascii="Arial" w:hAnsi="Arial" w:cs="Arial"/>
          <w:noProof/>
          <w:sz w:val="22"/>
          <w:szCs w:val="22"/>
        </w:rPr>
        <w:t>(Elliott et al., 2014)</w:t>
      </w:r>
      <w:r w:rsidR="00A0791A">
        <w:rPr>
          <w:rFonts w:ascii="Arial" w:hAnsi="Arial" w:cs="Arial"/>
          <w:sz w:val="22"/>
          <w:szCs w:val="22"/>
        </w:rPr>
        <w:fldChar w:fldCharType="end"/>
      </w:r>
      <w:r w:rsidRPr="00E24208">
        <w:rPr>
          <w:rFonts w:ascii="Arial" w:hAnsi="Arial" w:cs="Arial"/>
          <w:sz w:val="22"/>
          <w:szCs w:val="22"/>
        </w:rPr>
        <w:t xml:space="preserve"> suggests that orbit dimensions are not reliable estimators of hominin body mass, as previously suggested </w:t>
      </w:r>
      <w:r w:rsidR="00A0791A">
        <w:rPr>
          <w:rFonts w:ascii="Arial" w:hAnsi="Arial" w:cs="Arial"/>
          <w:sz w:val="22"/>
          <w:szCs w:val="22"/>
        </w:rPr>
        <w:fldChar w:fldCharType="begin" w:fldLock="1"/>
      </w:r>
      <w:r w:rsidR="00A0791A">
        <w:rPr>
          <w:rFonts w:ascii="Arial" w:hAnsi="Arial" w:cs="Arial"/>
          <w:sz w:val="22"/>
          <w:szCs w:val="22"/>
        </w:rPr>
        <w:instrText>ADDIN CSL_CITATION { "citationItems" : [ { "id" : "ITEM-1", "itemData" : { "abstract" : "Body mass is a key variable in investigating the evolutionary biology of the hominines (Australopithecus, Paranthropus, and Homo). It is not only closely related to life-history parameters but also provides a necessary baseline for studies of encephalization or megadonty. Body mass estimates are normally based on the postcranial skeleton. However, the majority of hominid fossils are cranio-dental remains that are unassociated with post-cranial material. Only rarely can postcranial material be linked with cranio-dentally defined hominid taxa. This study responds to this problem by evaluating body mass estimates based on 15 cranial variables to determine whether they compare in reliability with estimates determined from postcranial variables. Results establish that some cranial variables, and particularly orbital area, orbital height, and biporionic breadth, are nearly as good mass predictors for hominoids as are some of the best postcranial predictors. For the hominines in particular, orbital height is the cranial variable which produces body mass estimates that are most in line with postcranially generated estimates. Both orbital area and biporionic breadth scale differently in the hominines than they do in the other hominoids. This difference in scaling results in unusually large estimates of body mass based on these variables for the larger-sized hominines, although the three cranial variables produce equivalent predicted masses for the smaller-bodied hominines.", "author" : [ { "dropping-particle" : "", "family" : "Aiello", "given" : "L C", "non-dropping-particle" : "", "parse-names" : false, "suffix" : "" }, { "dropping-particle" : "", "family" : "Wood", "given" : "B A", "non-dropping-particle" : "", "parse-names" : false, "suffix" : "" } ], "container-title" : "American journal of physical anthropology", "genre" : "JOUR", "id" : "ITEM-1", "issue" : "4", "issued" : { "date-parts" : [ [ "1994", "12", "1" ] ] }, "page" : "409-426", "publisher" : "Wiley Subscription Services, Inc., A Wiley Company", "publisher-place" : "Department of Anthropology, University College London, England.", "title" : "Cranial variables as predictors of hominine body mass.", "type" : "article-journal", "volume" : "95" }, "uris" : [ "http://www.mendeley.com/documents/?uuid=87546e67-b15c-4f75-a38c-3e2c2474f942" ] } ], "mendeley" : { "formattedCitation" : "(Aiello and Wood, 1994)", "plainTextFormattedCitation" : "(Aiello and Wood, 1994)", "previouslyFormattedCitation" : "(Aiello and Wood, 1994)" }, "properties" : { "noteIndex" : 0 }, "schema" : "https://github.com/citation-style-language/schema/raw/master/csl-citation.json" }</w:instrText>
      </w:r>
      <w:r w:rsidR="00A0791A">
        <w:rPr>
          <w:rFonts w:ascii="Arial" w:hAnsi="Arial" w:cs="Arial"/>
          <w:sz w:val="22"/>
          <w:szCs w:val="22"/>
        </w:rPr>
        <w:fldChar w:fldCharType="separate"/>
      </w:r>
      <w:r w:rsidR="00A0791A" w:rsidRPr="00A0791A">
        <w:rPr>
          <w:rFonts w:ascii="Arial" w:hAnsi="Arial" w:cs="Arial"/>
          <w:noProof/>
          <w:sz w:val="22"/>
          <w:szCs w:val="22"/>
        </w:rPr>
        <w:t>(Aiello and Wood, 1994)</w:t>
      </w:r>
      <w:r w:rsidR="00A0791A">
        <w:rPr>
          <w:rFonts w:ascii="Arial" w:hAnsi="Arial" w:cs="Arial"/>
          <w:sz w:val="22"/>
          <w:szCs w:val="22"/>
        </w:rPr>
        <w:fldChar w:fldCharType="end"/>
      </w:r>
      <w:r w:rsidRPr="00E24208">
        <w:rPr>
          <w:rFonts w:ascii="Arial" w:hAnsi="Arial" w:cs="Arial"/>
          <w:sz w:val="22"/>
          <w:szCs w:val="22"/>
        </w:rPr>
        <w:t xml:space="preserve">. This issue is further compounded when comparing specimens across multiple mammalian taxa with highly variable relationships between orbit dimensions and overall body size. Furthermore, some evidence suggests that total CC is the </w:t>
      </w:r>
      <w:r>
        <w:rPr>
          <w:rFonts w:ascii="Arial" w:hAnsi="Arial" w:cs="Arial"/>
          <w:sz w:val="22"/>
          <w:szCs w:val="22"/>
        </w:rPr>
        <w:t>a better</w:t>
      </w:r>
      <w:r w:rsidRPr="00E24208">
        <w:rPr>
          <w:rFonts w:ascii="Arial" w:hAnsi="Arial" w:cs="Arial"/>
          <w:sz w:val="22"/>
          <w:szCs w:val="22"/>
        </w:rPr>
        <w:t xml:space="preserve"> predictor than EQ of measures of intelligence </w:t>
      </w:r>
      <w:r w:rsidR="00A0791A">
        <w:rPr>
          <w:rFonts w:ascii="Arial" w:hAnsi="Arial" w:cs="Arial"/>
          <w:sz w:val="22"/>
          <w:szCs w:val="22"/>
        </w:rPr>
        <w:fldChar w:fldCharType="begin" w:fldLock="1"/>
      </w:r>
      <w:r w:rsidR="00A0791A">
        <w:rPr>
          <w:rFonts w:ascii="Arial" w:hAnsi="Arial" w:cs="Arial"/>
          <w:sz w:val="22"/>
          <w:szCs w:val="22"/>
        </w:rPr>
        <w:instrText>ADDIN CSL_CITATION { "citationItems" : [ { "id" : "ITEM-1", "itemData" : { "author" : [ { "dropping-particle" : "", "family" : "Deaner", "given" : "Robert O", "non-dropping-particle" : "", "parse-names" : false, "suffix" : "" }, { "dropping-particle" : "", "family" : "Isler", "given" : "Karin", "non-dropping-particle" : "", "parse-names" : false, "suffix" : "" }, { "dropping-particle" : "", "family" : "Burkart", "given" : "Judith", "non-dropping-particle" : "", "parse-names" : false, "suffix" : "" }, { "dropping-particle" : "", "family" : "Schaik", "given" : "Carel P", "non-dropping-particle" : "van", "parse-names" : false, "suffix" : "" } ], "container-title" : "Brain, Behavior and Evolution", "genre" : "JOUR", "id" : "ITEM-1", "issue" : "2", "issued" : { "date-parts" : [ [ "2007", "1", "1" ] ] }, "page" : "115-124", "title" : "Overall Brain Size, and Not Encephalization Quotient, Best Predicts Cognitive Ability across Non-Human Primates", "type" : "article-journal", "volume" : "70" }, "uris" : [ "http://www.mendeley.com/documents/?uuid=e67d7b4e-6c91-4852-be1a-47fc56c31fb4" ] } ], "mendeley" : { "formattedCitation" : "(Deaner et al., 2007)", "plainTextFormattedCitation" : "(Deaner et al., 2007)", "previouslyFormattedCitation" : "(Deaner et al., 2007)" }, "properties" : { "noteIndex" : 0 }, "schema" : "https://github.com/citation-style-language/schema/raw/master/csl-citation.json" }</w:instrText>
      </w:r>
      <w:r w:rsidR="00A0791A">
        <w:rPr>
          <w:rFonts w:ascii="Arial" w:hAnsi="Arial" w:cs="Arial"/>
          <w:sz w:val="22"/>
          <w:szCs w:val="22"/>
        </w:rPr>
        <w:fldChar w:fldCharType="separate"/>
      </w:r>
      <w:r w:rsidR="00A0791A" w:rsidRPr="00A0791A">
        <w:rPr>
          <w:rFonts w:ascii="Arial" w:hAnsi="Arial" w:cs="Arial"/>
          <w:noProof/>
          <w:sz w:val="22"/>
          <w:szCs w:val="22"/>
        </w:rPr>
        <w:t>(Deaner et al., 2007)</w:t>
      </w:r>
      <w:r w:rsidR="00A0791A">
        <w:rPr>
          <w:rFonts w:ascii="Arial" w:hAnsi="Arial" w:cs="Arial"/>
          <w:sz w:val="22"/>
          <w:szCs w:val="22"/>
        </w:rPr>
        <w:fldChar w:fldCharType="end"/>
      </w:r>
      <w:r w:rsidRPr="00E24208">
        <w:rPr>
          <w:rFonts w:ascii="Arial" w:hAnsi="Arial" w:cs="Arial"/>
          <w:sz w:val="22"/>
          <w:szCs w:val="22"/>
        </w:rPr>
        <w:t xml:space="preserve"> and the ability to adapt to novel environments </w:t>
      </w:r>
      <w:r w:rsidR="00A0791A">
        <w:rPr>
          <w:rFonts w:ascii="Arial" w:hAnsi="Arial" w:cs="Arial"/>
          <w:sz w:val="22"/>
          <w:szCs w:val="22"/>
        </w:rPr>
        <w:fldChar w:fldCharType="begin" w:fldLock="1"/>
      </w:r>
      <w:r w:rsidR="00E021AB">
        <w:rPr>
          <w:rFonts w:ascii="Arial" w:hAnsi="Arial" w:cs="Arial"/>
          <w:sz w:val="22"/>
          <w:szCs w:val="22"/>
        </w:rPr>
        <w:instrText>ADDIN CSL_CITATION { "citationItems" : [ { "id" : "ITEM-1", "itemData" : { "author" : [ { "dropping-particle" : "", "family" : "Deaner", "given" : "Robert O", "non-dropping-particle" : "", "parse-names" : false, "suffix" : "" }, { "dropping-particle" : "", "family" : "Isler", "given" : "Karin", "non-dropping-particle" : "", "parse-names" : false, "suffix" : "" }, { "dropping-particle" : "", "family" : "Burkart", "given" : "Judith", "non-dropping-particle" : "", "parse-names" : false, "suffix" : "" }, { "dropping-particle" : "", "family" : "Schaik", "given" : "Carel P", "non-dropping-particle" : "van", "parse-names" : false, "suffix" : "" } ], "container-title" : "Brain, Behavior and Evolution", "genre" : "JOUR", "id" : "ITEM-1", "issue" : "2", "issued" : { "date-parts" : [ [ "2007", "1", "1" ] ] }, "page" : "115-124", "title" : "Overall Brain Size, and Not Encephalization Quotient, Best Predicts Cognitive Ability across Non-Human Primates", "type" : "article-journal", "volume" : "70" }, "uris" : [ "http://www.mendeley.com/documents/?uuid=e67d7b4e-6c91-4852-be1a-47fc56c31fb4" ] }, { "id" : "ITEM-2", "itemData" : { "abstract" : "Large brains, relative to body size, can confer advantages to individuals in the form of behavioral flexibility. Such enhanced behavioral flexibility is predicted to carry fitness benefits to individuals facing novel or altered environmental conditions, a theory known as the brain size-environmental change hypothesis. Here, we provide the first empirical link between brain size and survival in novel environments in mammals, the largest-brained animals on Earth. Using a global database documenting the outcome of more than 400 introduction events, we show that mammal species with larger brains, relative to their body mass, tend to be more successful than species with smaller brains at establishing themselves when introduced to novel environments, when both taxonomic and regional autocorrelations are accounted for. This finding is robust to the effect of other factors known to influence establishment success, including introduction effort and habitat generalism. Our results replicate similar findings in birds, increasing the generality of evidence for the idea that enlarged brains can provide a survival advantage in novel environments.", "author" : [ { "dropping-particle" : "", "family" : "Sol", "given" : "Daniel", "non-dropping-particle" : "", "parse-names" : false, "suffix" : "" }, { "dropping-particle" : "", "family" : "Bacher", "given" : "Sven", "non-dropping-particle" : "", "parse-names" : false, "suffix" : "" }, { "dropping-particle" : "", "family" : "Reader", "given" : "Simon M", "non-dropping-particle" : "", "parse-names" : false, "suffix" : "" }, { "dropping-particle" : "", "family" : "Lefebvre", "given" : "Louis", "non-dropping-particle" : "", "parse-names" : false, "suffix" : "" } ], "container-title" : "The American naturalist", "genre" : "JOUR", "id" : "ITEM-2", "issued" : { "date-parts" : [ [ "2008", "7", "1" ] ] }, "page" : "S63-71", "publisher-place" : "Centre for Ecological Research and Applied Forestries, Autonomous University of Barcelona, E-08193 Bellaterra, Catalonia, Spain. d.sol@creaf.uab.es", "title" : "Brain size predicts the success of mammal species introduced into novel environments.", "type" : "article-journal", "volume" : "172 Suppl " }, "uris" : [ "http://www.mendeley.com/documents/?uuid=fba08a3b-86be-4bfa-8a63-3be3d0845d1d" ] } ], "mendeley" : { "formattedCitation" : "(Deaner et al., 2007; Sol et al., 2008)", "plainTextFormattedCitation" : "(Deaner et al., 2007; Sol et al., 2008)", "previouslyFormattedCitation" : "(Deaner et al., 2007; Sol et al., 2008)" }, "properties" : { "noteIndex" : 0 }, "schema" : "https://github.com/citation-style-language/schema/raw/master/csl-citation.json" }</w:instrText>
      </w:r>
      <w:r w:rsidR="00A0791A">
        <w:rPr>
          <w:rFonts w:ascii="Arial" w:hAnsi="Arial" w:cs="Arial"/>
          <w:sz w:val="22"/>
          <w:szCs w:val="22"/>
        </w:rPr>
        <w:fldChar w:fldCharType="separate"/>
      </w:r>
      <w:r w:rsidR="00A0791A" w:rsidRPr="00A0791A">
        <w:rPr>
          <w:rFonts w:ascii="Arial" w:hAnsi="Arial" w:cs="Arial"/>
          <w:noProof/>
          <w:sz w:val="22"/>
          <w:szCs w:val="22"/>
        </w:rPr>
        <w:t>(Deaner et al., 2007; Sol et al., 2008)</w:t>
      </w:r>
      <w:r w:rsidR="00A0791A">
        <w:rPr>
          <w:rFonts w:ascii="Arial" w:hAnsi="Arial" w:cs="Arial"/>
          <w:sz w:val="22"/>
          <w:szCs w:val="22"/>
        </w:rPr>
        <w:fldChar w:fldCharType="end"/>
      </w:r>
      <w:r w:rsidRPr="00E24208">
        <w:rPr>
          <w:rFonts w:ascii="Arial" w:hAnsi="Arial" w:cs="Arial"/>
          <w:sz w:val="22"/>
          <w:szCs w:val="22"/>
        </w:rPr>
        <w:t xml:space="preserve">. </w:t>
      </w:r>
    </w:p>
    <w:p w14:paraId="567F6397" w14:textId="77777777" w:rsidR="001A14D4" w:rsidRPr="00E24208" w:rsidRDefault="001A14D4" w:rsidP="005D4A04">
      <w:pPr>
        <w:spacing w:line="360" w:lineRule="auto"/>
        <w:rPr>
          <w:rFonts w:ascii="Arial" w:hAnsi="Arial" w:cs="Arial"/>
          <w:sz w:val="22"/>
          <w:szCs w:val="22"/>
        </w:rPr>
      </w:pPr>
    </w:p>
    <w:p w14:paraId="701C706B"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Ancestral CC Data</w:t>
      </w:r>
    </w:p>
    <w:p w14:paraId="0E11AD8A" w14:textId="77777777" w:rsidR="001A14D4" w:rsidRPr="00E24208" w:rsidRDefault="001A14D4" w:rsidP="005D4A04">
      <w:pPr>
        <w:spacing w:line="360" w:lineRule="auto"/>
        <w:rPr>
          <w:rFonts w:ascii="Arial" w:hAnsi="Arial" w:cs="Arial"/>
          <w:sz w:val="22"/>
          <w:szCs w:val="22"/>
        </w:rPr>
      </w:pPr>
    </w:p>
    <w:p w14:paraId="573B3390" w14:textId="24F18DAA"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To provide an independent source of CC data, ancestral state reconstructions were calculated via Restricted Maximum Likelihood (REML) estimation using the Analysis of Phylogenetics and Evolution (APE) package </w:t>
      </w:r>
      <w:r w:rsidR="00E021AB">
        <w:rPr>
          <w:rFonts w:ascii="Arial" w:hAnsi="Arial" w:cs="Arial"/>
          <w:sz w:val="22"/>
          <w:szCs w:val="22"/>
        </w:rPr>
        <w:fldChar w:fldCharType="begin" w:fldLock="1"/>
      </w:r>
      <w:r w:rsidR="00E021AB">
        <w:rPr>
          <w:rFonts w:ascii="Arial" w:hAnsi="Arial" w:cs="Arial"/>
          <w:sz w:val="22"/>
          <w:szCs w:val="22"/>
        </w:rPr>
        <w:instrText>ADDIN CSL_CITATION { "citationItems" : [ { "id" : "ITEM-1", "itemData" : { "abstract" : "UNLABELLED:Analysis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processes.\n\nAVAILABILITY:The program is free and available from the official R package archive at http://cran.r-project.org/src/contrib/PACKAGES.html#ape. APE is licensed under the GNU General Public License.",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(Oxford, England)", "genre" : "JOUR", "id" : "ITEM-1", "issue" : "2", "issued" : { "date-parts" : [ [ "2004", "1", "22" ] ] }, "page" : "289-290", "publisher-place" : "Laboratoire de Pal\u00e9ontologie, Pal\u00e9obiologie and Phylog\u00e9nie, Institut des Sciences de l'Evolution, Universit\u00e9 Montpellier II, F-34095 Montpellier c\u00e9dex 05, France. paradis@isem.univ-montp2.fr", "title" : "APE: Analyses of Phylogenetics and Evolution in R language.", "type" : "article-journal", "volume" : "20" }, "uris" : [ "http://www.mendeley.com/documents/?uuid=62a334c9-bcc2-4d96-9354-9663868d1619" ] } ], "mendeley" : { "formattedCitation" : "(Paradis et al., 2004)", "plainTextFormattedCitation" : "(Paradis et al., 2004)", "previouslyFormattedCitation" : "(Paradis et al., 2004)" }, "properties" : { "noteIndex" : 0 }, "schema" : "https://github.com/citation-style-language/schema/raw/master/csl-citation.json" }</w:instrText>
      </w:r>
      <w:r w:rsidR="00E021AB">
        <w:rPr>
          <w:rFonts w:ascii="Arial" w:hAnsi="Arial" w:cs="Arial"/>
          <w:sz w:val="22"/>
          <w:szCs w:val="22"/>
        </w:rPr>
        <w:fldChar w:fldCharType="separate"/>
      </w:r>
      <w:r w:rsidR="00E021AB" w:rsidRPr="00E021AB">
        <w:rPr>
          <w:rFonts w:ascii="Arial" w:hAnsi="Arial" w:cs="Arial"/>
          <w:noProof/>
          <w:sz w:val="22"/>
          <w:szCs w:val="22"/>
        </w:rPr>
        <w:t>(Paradis et al., 2004)</w:t>
      </w:r>
      <w:r w:rsidR="00E021AB">
        <w:rPr>
          <w:rFonts w:ascii="Arial" w:hAnsi="Arial" w:cs="Arial"/>
          <w:sz w:val="22"/>
          <w:szCs w:val="22"/>
        </w:rPr>
        <w:fldChar w:fldCharType="end"/>
      </w:r>
      <w:r w:rsidRPr="00E24208">
        <w:rPr>
          <w:rFonts w:ascii="Arial" w:hAnsi="Arial" w:cs="Arial"/>
          <w:sz w:val="22"/>
          <w:szCs w:val="22"/>
        </w:rPr>
        <w:t xml:space="preserve"> in R version 3.2.3 </w:t>
      </w:r>
      <w:r w:rsidR="00E021AB">
        <w:rPr>
          <w:rFonts w:ascii="Arial" w:hAnsi="Arial" w:cs="Arial"/>
          <w:sz w:val="22"/>
          <w:szCs w:val="22"/>
        </w:rPr>
        <w:fldChar w:fldCharType="begin" w:fldLock="1"/>
      </w:r>
      <w:r w:rsidR="008B1B7F">
        <w:rPr>
          <w:rFonts w:ascii="Arial" w:hAnsi="Arial" w:cs="Arial"/>
          <w:sz w:val="22"/>
          <w:szCs w:val="22"/>
        </w:rPr>
        <w:instrText>ADDIN CSL_CITATION { "citationItems" : [ { "id" : "ITEM-1", "itemData" : { "ISBN" : "3_900051_00_3", "ISSN" : "3-900051-07-0", "abstract" : "R Development Core Team (2011). R: A language and environment for statistical computing . R Foundation for Statistical Computing , Vienna, Austria. ISBN 3-900051-07-0, URL http://www.R-project.org/. ... The impact of open source software on the strategic choices ... \\n", "author" : [ { "dropping-particle" : "", "family" : "R Development Core Team", "given" : "", "non-dropping-particle" : "", "parse-names" : false, "suffix" : "" } ], "container-title" : "R: A Language and Environment for Statistical Computing", "id" : "ITEM-1", "issued" : { "date-parts" : [ [ "2015" ] ] }, "title" : "R Development Core Team", "type" : "article-journal" }, "uris" : [ "http://www.mendeley.com/documents/?uuid=24c4a37e-156e-4402-bb9e-61f9dbc21b0b" ] } ], "mendeley" : { "formattedCitation" : "(R Development Core Team, 2015)", "plainTextFormattedCitation" : "(R Development Core Team, 2015)", "previouslyFormattedCitation" : "(R Development Core Team, 2015)" }, "properties" : { "noteIndex" : 0 }, "schema" : "https://github.com/citation-style-language/schema/raw/master/csl-citation.json" }</w:instrText>
      </w:r>
      <w:r w:rsidR="00E021AB">
        <w:rPr>
          <w:rFonts w:ascii="Arial" w:hAnsi="Arial" w:cs="Arial"/>
          <w:sz w:val="22"/>
          <w:szCs w:val="22"/>
        </w:rPr>
        <w:fldChar w:fldCharType="separate"/>
      </w:r>
      <w:r w:rsidR="00E021AB" w:rsidRPr="00E021AB">
        <w:rPr>
          <w:rFonts w:ascii="Arial" w:hAnsi="Arial" w:cs="Arial"/>
          <w:noProof/>
          <w:sz w:val="22"/>
          <w:szCs w:val="22"/>
        </w:rPr>
        <w:t>(R Development Core Team, 2015)</w:t>
      </w:r>
      <w:r w:rsidR="00E021AB">
        <w:rPr>
          <w:rFonts w:ascii="Arial" w:hAnsi="Arial" w:cs="Arial"/>
          <w:sz w:val="22"/>
          <w:szCs w:val="22"/>
        </w:rPr>
        <w:fldChar w:fldCharType="end"/>
      </w:r>
      <w:r w:rsidRPr="00E24208">
        <w:rPr>
          <w:rFonts w:ascii="Arial" w:hAnsi="Arial" w:cs="Arial"/>
          <w:sz w:val="22"/>
          <w:szCs w:val="22"/>
        </w:rPr>
        <w:t xml:space="preserve">. The REML method assumes species diverge according to Brownian motion and takes into account branch length. It has proven capable of reliably generating reconstructions of biological measurements (e.g. brain size) that can be </w:t>
      </w:r>
      <w:proofErr w:type="gramStart"/>
      <w:r w:rsidRPr="00E24208">
        <w:rPr>
          <w:rFonts w:ascii="Arial" w:hAnsi="Arial" w:cs="Arial"/>
          <w:sz w:val="22"/>
          <w:szCs w:val="22"/>
        </w:rPr>
        <w:t>cross-validated</w:t>
      </w:r>
      <w:proofErr w:type="gramEnd"/>
      <w:r w:rsidRPr="00E24208">
        <w:rPr>
          <w:rFonts w:ascii="Arial" w:hAnsi="Arial" w:cs="Arial"/>
          <w:sz w:val="22"/>
          <w:szCs w:val="22"/>
        </w:rPr>
        <w:t xml:space="preserve"> with the fossil record.  Previous investigations have utilized this method to reconstruct the brain size of </w:t>
      </w:r>
      <w:r>
        <w:rPr>
          <w:rFonts w:ascii="Arial" w:hAnsi="Arial" w:cs="Arial"/>
          <w:sz w:val="22"/>
          <w:szCs w:val="22"/>
        </w:rPr>
        <w:t xml:space="preserve">ancestral </w:t>
      </w:r>
      <w:r w:rsidRPr="00E24208">
        <w:rPr>
          <w:rFonts w:ascii="Arial" w:hAnsi="Arial" w:cs="Arial"/>
          <w:sz w:val="22"/>
          <w:szCs w:val="22"/>
        </w:rPr>
        <w:t>Primates</w:t>
      </w:r>
      <w:r w:rsidR="008B1B7F">
        <w:rPr>
          <w:rFonts w:ascii="Arial" w:hAnsi="Arial" w:cs="Arial"/>
          <w:sz w:val="22"/>
          <w:szCs w:val="22"/>
        </w:rPr>
        <w:t xml:space="preserve"> </w:t>
      </w:r>
      <w:r w:rsidR="008B1B7F">
        <w:rPr>
          <w:rFonts w:ascii="Arial" w:hAnsi="Arial" w:cs="Arial"/>
          <w:sz w:val="22"/>
          <w:szCs w:val="22"/>
        </w:rPr>
        <w:fldChar w:fldCharType="begin" w:fldLock="1"/>
      </w:r>
      <w:r w:rsidR="008B1B7F">
        <w:rPr>
          <w:rFonts w:ascii="Arial" w:hAnsi="Arial" w:cs="Arial"/>
          <w:sz w:val="22"/>
          <w:szCs w:val="22"/>
        </w:rPr>
        <w:instrText>ADDIN CSL_CITATION { "citationItems" : [ { "id" : "ITEM-1", "itemData" : { "author" : [ { "dropping-particle" : "", "family" : "Montgomery", "given" : "Stephen H", "non-dropping-particle" : "", "parse-names" : false, "suffix" : "" }, { "dropping-particle" : "", "family" : "Capellini", "given" : "Isabella", "non-dropping-particle" : "", "parse-names" : false, "suffix" : "" }, { "dropping-particle" : "", "family" : "Barton", "given" : "Robert A", "non-dropping-particle" : "", "parse-names" : false, "suffix" : "" }, { "dropping-particle" : "", "family" : "Mundy", "given" : "Nicholas I", "non-dropping-particle" : "", "parse-names" : false, "suffix" : "" } ], "container-title" : "BMC Biology", "genre" : "JOUR", "id" : "ITEM-1", "issue" : "1", "issued" : { "date-parts" : [ [ "2010", "1", "1" ] ] }, "page" : "9", "title" : "Reconstructing the ups and downs of primate brain evolution: implications for adaptive hypotheses and Homo floresiensis", "type" : "article-journal", "volume" : "8" }, "uris" : [ "http://www.mendeley.com/documents/?uuid=d3db2dc8-c7ba-4d37-82bc-51fb306827fa" ] }, { "id" : "ITEM-2", "itemData" : { "abstract" : "There is a well-established allometric relationship between brain and body mass in mammals. Deviation of relatively increased brain size from this pattern appears to coincide with enhanced cognitive abilities. To examine whether there is a phylogenetic structure to such episodes of changes in encephalization across mammals, we used phylogenetic techniques to analyse brain mass, body mass and encephalization quotient (EQ) among 630 extant mammalian species. Among all mammals, anthropoid primates and odontocete cetaceans have significantly greater variance in EQ, suggesting that evolutionary constraints that result in a strict correlation between brain and body mass have independently become relaxed. Moreover, ancestral state reconstructions of absolute brain mass, body mass and EQ revealed patterns of increase and decrease in EQ within anthropoid primates and cetaceans. We propose both neutral drift and selective factors may have played a role in the evolution of brain-body allometry.", "author" : [ { "dropping-particle" : "", "family" : "Boddy", "given" : "A M", "non-dropping-particle" : "", "parse-names" : false, "suffix" : "" }, { "dropping-particle" : "", "family" : "McGowen", "given" : "M R", "non-dropping-particle" : "", "parse-names" : false, "suffix" : "" }, { "dropping-particle" : "", "family" : "Sherwood", "given" : "Chet C", "non-dropping-particle" : "", "parse-names" : false, "suffix" : "" }, { "dropping-particle" : "", "family" : "Grossman", "given" : "L I", "non-dropping-particle" : "", "parse-names" : false, "suffix" : "" }, { "dropping-particle" : "", "family" : "Goodman", "given" : "M", "non-dropping-particle" : "", "parse-names" : false, "suffix" : "" }, { "dropping-particle" : "", "family" : "Wildman", "given" : "D E", "non-dropping-particle" : "", "parse-names" : false, "suffix" : "" } ], "container-title" : "Journal of Evolutionary Biology", "genre" : "JOUR", "id" : "ITEM-2", "issue" : "5", "issued" : { "date-parts" : [ [ "2012", "5", "1" ] ] }, "page" : "981-994", "publisher-place" : "Center for Molecular Medicine and Genetics, Wayne State University School of Medicine, Detroit, MI, USA.", "title" : "Comparative analysis of encephalization in mammals reveals relaxed constraints on anthropoid primate and cetacean brain scaling.", "type" : "article-journal", "volume" : "25" }, "uris" : [ "http://www.mendeley.com/documents/?uuid=2c4bc8c5-efe1-45d3-a2a9-e1e70316f570" ] } ], "mendeley" : { "formattedCitation" : "(Montgomery et al., 2010; Boddy et al., 2012)", "plainTextFormattedCitation" : "(Montgomery et al., 2010; Boddy et al., 2012)", "previouslyFormattedCitation" : "(Montgomery et al., 2010; Boddy et al., 2012)" }, "properties" : { "noteIndex" : 0 }, "schema" : "https://github.com/citation-style-language/schema/raw/master/csl-citation.json" }</w:instrText>
      </w:r>
      <w:r w:rsidR="008B1B7F">
        <w:rPr>
          <w:rFonts w:ascii="Arial" w:hAnsi="Arial" w:cs="Arial"/>
          <w:sz w:val="22"/>
          <w:szCs w:val="22"/>
        </w:rPr>
        <w:fldChar w:fldCharType="separate"/>
      </w:r>
      <w:r w:rsidR="008B1B7F" w:rsidRPr="008B1B7F">
        <w:rPr>
          <w:rFonts w:ascii="Arial" w:hAnsi="Arial" w:cs="Arial"/>
          <w:noProof/>
          <w:sz w:val="22"/>
          <w:szCs w:val="22"/>
        </w:rPr>
        <w:t>(Montgomery et al., 2010; Boddy et al., 2012)</w:t>
      </w:r>
      <w:r w:rsidR="008B1B7F">
        <w:rPr>
          <w:rFonts w:ascii="Arial" w:hAnsi="Arial" w:cs="Arial"/>
          <w:sz w:val="22"/>
          <w:szCs w:val="22"/>
        </w:rPr>
        <w:fldChar w:fldCharType="end"/>
      </w:r>
      <w:r w:rsidRPr="00E24208">
        <w:rPr>
          <w:rFonts w:ascii="Arial" w:hAnsi="Arial" w:cs="Arial"/>
          <w:sz w:val="22"/>
          <w:szCs w:val="22"/>
        </w:rPr>
        <w:t>, Carnivora</w:t>
      </w:r>
      <w:r w:rsidR="008B1B7F">
        <w:rPr>
          <w:rFonts w:ascii="Arial" w:hAnsi="Arial" w:cs="Arial"/>
          <w:sz w:val="22"/>
          <w:szCs w:val="22"/>
        </w:rPr>
        <w:t xml:space="preserve"> </w:t>
      </w:r>
      <w:r w:rsidR="008B1B7F">
        <w:rPr>
          <w:rFonts w:ascii="Arial" w:hAnsi="Arial" w:cs="Arial"/>
          <w:sz w:val="22"/>
          <w:szCs w:val="22"/>
        </w:rPr>
        <w:fldChar w:fldCharType="begin" w:fldLock="1"/>
      </w:r>
      <w:r w:rsidR="008B1B7F">
        <w:rPr>
          <w:rFonts w:ascii="Arial" w:hAnsi="Arial" w:cs="Arial"/>
          <w:sz w:val="22"/>
          <w:szCs w:val="22"/>
        </w:rPr>
        <w:instrText>ADDIN CSL_CITATION { "citationItems" : [ { "id" : "ITEM-1", "itemData" : { "abstract" : "A weighted-average model, which reliably estimates endocranial volume from three external measurements of the neurocranium of extant taxa in the mammalian order Carnivora, was tested for its applicability to fossil taxa by comparing model-estimated endocranial volumes to known endocast volumes. The model accurately reproduces endocast volumes for a wide array of fossil taxa across the crown radiation of the Carnivora, three stem carnivoramorphan taxa, and Pleistocene fossils of two extant species. Applying this model to fossil taxa without known endocast volumes expanded the sample of fossil taxa with estimated brain volumes in the carnivoran suborder Caniformia from 11 to 60 taxa. This then allowed a comprehensive assessment of the evolution of relative brain size across this clade. An allometry of brain volume to body mass was calculated on phylogenetically independent contrasts for the set of extant taxa, and from this, log-transformed encephalization quotients (logEQs) were calculated for all taxa, extant, and fossil. A series of Mann-Whitney tests demonstrated that the distributions of logEQs for taxa early in caniform evolutionary history possessed significantly lower median logEQs than extant taxa. Median logEQ showed a pronounced shift around the Miocene-Pliocene transition. Support tests, based on likelihood ratios, demonstrated that the variances of these distributions also were significantly lower than among modern taxa, but logEQ variance increased gradually through the history of the clade, not abruptly. Reconstructions of ancestral logEQs using weighted squared-change parsimony demonstrate that increased encephalization is observed across all major caniform clades (with the possible exception of skunks) and that these increases were achieved in parallel, although an \"ancestor-descendant differencing\" method could not rule out drift as a hypothesis. Peculiarities in the estimated logEQs for the extinct caniform family Amphicyonidae were also investigated; these unusual patterns are likely due to a unique allometry in scaling brain to body size in this single clade.", "author" : [ { "dropping-particle" : "", "family" : "Finarelli", "given" : "John A", "non-dropping-particle" : "", "parse-names" : false, "suffix" : "" }, { "dropping-particle" : "", "family" : "Flynn", "given" : "John J", "non-dropping-particle" : "", "parse-names" : false, "suffix" : "" } ], "container-title" : "Evolution", "genre" : "JOUR", "id" : "ITEM-1", "issue" : "7", "issued" : { "date-parts" : [ [ "2007", "7", "1" ] ] }, "page" : "1758-1772", "publisher" : "Blackwell Publishing Inc", "publisher-place" : "Committee on Evolutionary Biology, The University of Chicago, 1025 E. 57th St., Chicago, Illinois 60637, USA. johnf@uchicago.edu", "title" : "The evolution of encephalization in caniform carnivorans.", "type" : "article-journal", "volume" : "61" }, "uris" : [ "http://www.mendeley.com/documents/?uuid=cb809f08-464a-4cc9-8650-75c0016252a1" ] } ], "mendeley" : { "formattedCitation" : "(Finarelli and Flynn, 2007)", "plainTextFormattedCitation" : "(Finarelli and Flynn, 2007)", "previouslyFormattedCitation" : "(Finarelli and Flynn, 2007)" }, "properties" : { "noteIndex" : 0 }, "schema" : "https://github.com/citation-style-language/schema/raw/master/csl-citation.json" }</w:instrText>
      </w:r>
      <w:r w:rsidR="008B1B7F">
        <w:rPr>
          <w:rFonts w:ascii="Arial" w:hAnsi="Arial" w:cs="Arial"/>
          <w:sz w:val="22"/>
          <w:szCs w:val="22"/>
        </w:rPr>
        <w:fldChar w:fldCharType="separate"/>
      </w:r>
      <w:r w:rsidR="008B1B7F" w:rsidRPr="008B1B7F">
        <w:rPr>
          <w:rFonts w:ascii="Arial" w:hAnsi="Arial" w:cs="Arial"/>
          <w:noProof/>
          <w:sz w:val="22"/>
          <w:szCs w:val="22"/>
        </w:rPr>
        <w:t>(Finarelli and Flynn, 2007)</w:t>
      </w:r>
      <w:r w:rsidR="008B1B7F">
        <w:rPr>
          <w:rFonts w:ascii="Arial" w:hAnsi="Arial" w:cs="Arial"/>
          <w:sz w:val="22"/>
          <w:szCs w:val="22"/>
        </w:rPr>
        <w:fldChar w:fldCharType="end"/>
      </w:r>
      <w:r w:rsidR="008B1B7F">
        <w:rPr>
          <w:rFonts w:ascii="Arial" w:hAnsi="Arial" w:cs="Arial"/>
          <w:sz w:val="22"/>
          <w:szCs w:val="22"/>
        </w:rPr>
        <w:t>,</w:t>
      </w:r>
      <w:r w:rsidRPr="00E24208">
        <w:rPr>
          <w:rFonts w:ascii="Arial" w:hAnsi="Arial" w:cs="Arial"/>
          <w:sz w:val="22"/>
          <w:szCs w:val="22"/>
        </w:rPr>
        <w:t xml:space="preserve"> Cetacea</w:t>
      </w:r>
      <w:r w:rsidR="008B1B7F">
        <w:rPr>
          <w:rFonts w:ascii="Arial" w:hAnsi="Arial" w:cs="Arial"/>
          <w:sz w:val="22"/>
          <w:szCs w:val="22"/>
        </w:rPr>
        <w:t xml:space="preserve"> </w:t>
      </w:r>
      <w:r w:rsidR="008B1B7F">
        <w:rPr>
          <w:rFonts w:ascii="Arial" w:hAnsi="Arial" w:cs="Arial"/>
          <w:sz w:val="22"/>
          <w:szCs w:val="22"/>
        </w:rPr>
        <w:fldChar w:fldCharType="begin" w:fldLock="1"/>
      </w:r>
      <w:r w:rsidR="008B1B7F">
        <w:rPr>
          <w:rFonts w:ascii="Arial" w:hAnsi="Arial" w:cs="Arial"/>
          <w:sz w:val="22"/>
          <w:szCs w:val="22"/>
        </w:rPr>
        <w:instrText>ADDIN CSL_CITATION { "citationItems" : [ { "id" : "ITEM-1", "itemData" : { "abstract" : "Cetaceans rival primates in brain size relative to body size and include species with the largest brains and biggest bodies to have ever evolved. Cetaceans are remarkably diverse, varying in both phenotypes by several orders of magnitude, with notable differences between the two extant suborders, Mysticeti and Odontoceti. We analyzed the evolutionary history of brain and body mass, and relative brain size measured by the encephalization quotient (EQ), using a data set of extinct and extant taxa to capture temporal variation in the mode and direction of evolution. Our results suggest that cetacean brain and body mass evolved under strong directional trends to increase through time, but decreases in EQ were widespread. Mysticetes have significantly lower EQs than odontocetes due to a shift in brain:body allometry following the divergence of the suborders, caused by rapid increases in body mass in Mysticeti and a period of body mass reduction in Odontoceti. The pattern in Cetacea contrasts with that in primates, which experienced strong trends to increase brain mass and relative brain size, but not body mass. We discuss what these analyses reveal about the convergent evolution of large brains, and highlight that until recently the most encephalized mammals were odontocetes, not primates.", "author" : [ { "dropping-particle" : "", "family" : "Montgomery", "given" : "Stephen H", "non-dropping-particle" : "", "parse-names" : false, "suffix" : "" }, { "dropping-particle" : "", "family" : "Geisler", "given" : "Jonathan H", "non-dropping-particle" : "", "parse-names" : false, "suffix" : "" }, { "dropping-particle" : "", "family" : "McGowen", "given" : "Michael R", "non-dropping-particle" : "", "parse-names" : false, "suffix" : "" }, { "dropping-particle" : "", "family" : "Fox", "given" : "Charlotte", "non-dropping-particle" : "", "parse-names" : false, "suffix" : "" }, { "dropping-particle" : "", "family" : "Marino", "given" : "Lori", "non-dropping-particle" : "", "parse-names" : false, "suffix" : "" }, { "dropping-particle" : "", "family" : "Gatesy", "given" : "John", "non-dropping-particle" : "", "parse-names" : false, "suffix" : "" } ], "container-title" : "Evolution", "genre" : "JOUR", "id" : "ITEM-1", "issue" : "11", "issued" : { "date-parts" : [ [ "2013", "11", "1" ] ] }, "page" : "3339-3353", "publisher-place" : "Department of Zoology, University of Cambridge, Downing Street, Cambridge, United Kingdom. stephen.montgomery@cantab.net.", "title" : "The evolutionary history of cetacean brain and body size.", "type" : "article-journal", "volume" : "67" }, "uris" : [ "http://www.mendeley.com/documents/?uuid=16c59f10-4e98-40a1-9a1f-bee816ead716"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8B1B7F">
        <w:rPr>
          <w:rFonts w:ascii="Arial" w:hAnsi="Arial" w:cs="Arial"/>
          <w:sz w:val="22"/>
          <w:szCs w:val="22"/>
        </w:rPr>
        <w:fldChar w:fldCharType="separate"/>
      </w:r>
      <w:r w:rsidR="008B1B7F" w:rsidRPr="008B1B7F">
        <w:rPr>
          <w:rFonts w:ascii="Arial" w:hAnsi="Arial" w:cs="Arial"/>
          <w:noProof/>
          <w:sz w:val="22"/>
          <w:szCs w:val="22"/>
        </w:rPr>
        <w:t>(Montgomery et al., 2013)</w:t>
      </w:r>
      <w:r w:rsidR="008B1B7F">
        <w:rPr>
          <w:rFonts w:ascii="Arial" w:hAnsi="Arial" w:cs="Arial"/>
          <w:sz w:val="22"/>
          <w:szCs w:val="22"/>
        </w:rPr>
        <w:fldChar w:fldCharType="end"/>
      </w:r>
      <w:r w:rsidRPr="00E24208">
        <w:rPr>
          <w:rFonts w:ascii="Arial" w:hAnsi="Arial" w:cs="Arial"/>
          <w:sz w:val="22"/>
          <w:szCs w:val="22"/>
        </w:rPr>
        <w:t xml:space="preserve"> and other mammalian taxa</w:t>
      </w:r>
      <w:r w:rsidR="008B1B7F">
        <w:rPr>
          <w:rFonts w:ascii="Arial" w:hAnsi="Arial" w:cs="Arial"/>
          <w:sz w:val="22"/>
          <w:szCs w:val="22"/>
        </w:rPr>
        <w:t xml:space="preserve"> </w:t>
      </w:r>
      <w:r w:rsidR="008B1B7F">
        <w:rPr>
          <w:rFonts w:ascii="Arial" w:hAnsi="Arial" w:cs="Arial"/>
          <w:sz w:val="22"/>
          <w:szCs w:val="22"/>
        </w:rPr>
        <w:fldChar w:fldCharType="begin" w:fldLock="1"/>
      </w:r>
      <w:r w:rsidR="008B1B7F">
        <w:rPr>
          <w:rFonts w:ascii="Arial" w:hAnsi="Arial" w:cs="Arial"/>
          <w:sz w:val="22"/>
          <w:szCs w:val="22"/>
        </w:rPr>
        <w:instrText>ADDIN CSL_CITATION { "citationItems" : [ { "id" : "ITEM-1", "itemData" : { "abstract" : "There is a well-established allometric relationship between brain and body mass in mammals. Deviation of relatively increased brain size from this pattern appears to coincide with enhanced cognitive abilities. To examine whether there is a phylogenetic structure to such episodes of changes in encephalization across mammals, we used phylogenetic techniques to analyse brain mass, body mass and encephalization quotient (EQ) among 630 extant mammalian species. Among all mammals, anthropoid primates and odontocete cetaceans have significantly greater variance in EQ, suggesting that evolutionary constraints that result in a strict correlation between brain and body mass have independently become relaxed. Moreover, ancestral state reconstructions of absolute brain mass, body mass and EQ revealed patterns of increase and decrease in EQ within anthropoid primates and cetaceans. We propose both neutral drift and selective factors may have played a role in the evolution of brain-body allometry.", "author" : [ { "dropping-particle" : "", "family" : "Boddy", "given" : "A M", "non-dropping-particle" : "", "parse-names" : false, "suffix" : "" }, { "dropping-particle" : "", "family" : "McGowen", "given" : "M R", "non-dropping-particle" : "", "parse-names" : false, "suffix" : "" }, { "dropping-particle" : "", "family" : "Sherwood", "given" : "Chet C", "non-dropping-particle" : "", "parse-names" : false, "suffix" : "" }, { "dropping-particle" : "", "family" : "Grossman", "given" : "L I", "non-dropping-particle" : "", "parse-names" : false, "suffix" : "" }, { "dropping-particle" : "", "family" : "Goodman", "given" : "M", "non-dropping-particle" : "", "parse-names" : false, "suffix" : "" }, { "dropping-particle" : "", "family" : "Wildman", "given" : "D E", "non-dropping-particle" : "", "parse-names" : false, "suffix" : "" } ], "container-title" : "Journal of Evolutionary Biology", "genre" : "JOUR", "id" : "ITEM-1", "issue" : "5", "issued" : { "date-parts" : [ [ "2012", "5", "1" ] ] }, "page" : "981-994", "publisher-place" : "Center for Molecular Medicine and Genetics, Wayne State University School of Medicine, Detroit, MI, USA.", "title" : "Comparative analysis of encephalization in mammals reveals relaxed constraints on anthropoid primate and cetacean brain scaling.", "type" : "article-journal", "volume" : "25" }, "uris" : [ "http://www.mendeley.com/documents/?uuid=2c4bc8c5-efe1-45d3-a2a9-e1e70316f570" ] } ], "mendeley" : { "formattedCitation" : "(Boddy et al., 2012)", "plainTextFormattedCitation" : "(Boddy et al., 2012)", "previouslyFormattedCitation" : "(Boddy et al., 2012)" }, "properties" : { "noteIndex" : 0 }, "schema" : "https://github.com/citation-style-language/schema/raw/master/csl-citation.json" }</w:instrText>
      </w:r>
      <w:r w:rsidR="008B1B7F">
        <w:rPr>
          <w:rFonts w:ascii="Arial" w:hAnsi="Arial" w:cs="Arial"/>
          <w:sz w:val="22"/>
          <w:szCs w:val="22"/>
        </w:rPr>
        <w:fldChar w:fldCharType="separate"/>
      </w:r>
      <w:r w:rsidR="008B1B7F" w:rsidRPr="008B1B7F">
        <w:rPr>
          <w:rFonts w:ascii="Arial" w:hAnsi="Arial" w:cs="Arial"/>
          <w:noProof/>
          <w:sz w:val="22"/>
          <w:szCs w:val="22"/>
        </w:rPr>
        <w:t>(Boddy et al., 2012)</w:t>
      </w:r>
      <w:r w:rsidR="008B1B7F">
        <w:rPr>
          <w:rFonts w:ascii="Arial" w:hAnsi="Arial" w:cs="Arial"/>
          <w:sz w:val="22"/>
          <w:szCs w:val="22"/>
        </w:rPr>
        <w:fldChar w:fldCharType="end"/>
      </w:r>
      <w:r w:rsidRPr="00E24208">
        <w:rPr>
          <w:rFonts w:ascii="Arial" w:hAnsi="Arial" w:cs="Arial"/>
          <w:sz w:val="22"/>
          <w:szCs w:val="22"/>
        </w:rPr>
        <w:t>.</w:t>
      </w:r>
    </w:p>
    <w:p w14:paraId="15361081" w14:textId="52E6345A"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Extant CCs tip data for Artiodactlya (</w:t>
      </w:r>
      <w:r w:rsidRPr="00E24208">
        <w:rPr>
          <w:rFonts w:ascii="Arial" w:hAnsi="Arial" w:cs="Arial"/>
          <w:i/>
          <w:sz w:val="22"/>
          <w:szCs w:val="22"/>
        </w:rPr>
        <w:t>n</w:t>
      </w:r>
      <w:r w:rsidRPr="00E24208">
        <w:rPr>
          <w:rFonts w:ascii="Arial" w:hAnsi="Arial" w:cs="Arial"/>
          <w:sz w:val="22"/>
          <w:szCs w:val="22"/>
        </w:rPr>
        <w:t xml:space="preserve"> = 25), Carnivora (</w:t>
      </w:r>
      <w:r w:rsidRPr="00E24208">
        <w:rPr>
          <w:rFonts w:ascii="Arial" w:hAnsi="Arial" w:cs="Arial"/>
          <w:i/>
          <w:sz w:val="22"/>
          <w:szCs w:val="22"/>
        </w:rPr>
        <w:t>n</w:t>
      </w:r>
      <w:r w:rsidRPr="00E24208">
        <w:rPr>
          <w:rFonts w:ascii="Arial" w:hAnsi="Arial" w:cs="Arial"/>
          <w:sz w:val="22"/>
          <w:szCs w:val="22"/>
        </w:rPr>
        <w:t xml:space="preserve"> = 157), and Cetacea (</w:t>
      </w:r>
      <w:r w:rsidRPr="00E24208">
        <w:rPr>
          <w:rFonts w:ascii="Arial" w:hAnsi="Arial" w:cs="Arial"/>
          <w:i/>
          <w:sz w:val="22"/>
          <w:szCs w:val="22"/>
        </w:rPr>
        <w:t>n</w:t>
      </w:r>
      <w:r w:rsidRPr="00E24208">
        <w:rPr>
          <w:rFonts w:ascii="Arial" w:hAnsi="Arial" w:cs="Arial"/>
          <w:sz w:val="22"/>
          <w:szCs w:val="22"/>
        </w:rPr>
        <w:t xml:space="preserve"> = 32) were taken from the Shultz &amp; Dunbar dataset </w:t>
      </w:r>
      <w:r w:rsidR="008B1B7F">
        <w:rPr>
          <w:rFonts w:ascii="Arial" w:hAnsi="Arial" w:cs="Arial"/>
          <w:sz w:val="22"/>
          <w:szCs w:val="22"/>
        </w:rPr>
        <w:fldChar w:fldCharType="begin" w:fldLock="1"/>
      </w:r>
      <w:r w:rsidR="008B1B7F">
        <w:rPr>
          <w:rFonts w:ascii="Arial" w:hAnsi="Arial" w:cs="Arial"/>
          <w:sz w:val="22"/>
          <w:szCs w:val="22"/>
        </w:rPr>
        <w:instrText>ADDIN CSL_CITATION { "citationItems" : [ { "id" : "ITEM-1", "itemData" : { "DOI" : "10.1073/pnas.1005246107/-/DCSupplemental.www.pnas.org/cgi/doi/10.1073/pnas.1005246107", "abstract" : "Evolutionary encephalization, or increasing brain size relative to body size, is assumed to be a general phenomenon in mammals. However, despite extensive evidence for variation in both absolute and relative brain size in extant species, there have been no explicit tests of patterns of brain size change over evolutionary time. Instead, allometric relationships between brain size and body size have been used as a proxy for evolutionary change, despite the validity of this approach being widely questioned. Here we relate brain size to appearance time for 511 fossil and extant mammalian species to test for temporal changes in relative brain size over time. We show that there is wide variation across groups in encephalization slopes across groups and that encephalization is not universal in mammals. We also find that temporal changes in brain size are not associated with allometric relationships between brain and body size. Furthermore, encephalization trends are associated with sociality in extant species. These findings test a major underlying assumption about the pattern and process of mammalian brain evolution and highlight the role sociality may play in driving the evolution of large brains.", "author" : [ { "dropping-particle" : "", "family" : "Shultz", "given" : "Susanne", "non-dropping-particle" : "", "parse-names" : false, "suffix" : "" }, { "dropping-particle" : "", "family" : "Dunbar", "given" : "Robin I M", "non-dropping-particle" : "", "parse-names" : false, "suffix" : "" } ], "container-title" : "PNAS", "genre" : "JOUR", "id" : "ITEM-1", "issue" : "50", "issued" : { "date-parts" : [ [ "2010", "12", "14" ] ] }, "page" : "21582-21586", "publisher-place" : "Institute of Cognitive and Evolutionary Anthropology, University of Oxford, Oxford OX2 6PN, United Kingdom. susanne.shultz@anthro.ox.ac.uk", "title" : "Encephalization is not a universal macroevolutionary phenomenon in mammals but is associated with sociality.", "type" : "article-journal", "volume" : "107" }, "label" : "chapter", "suppress-author" : 1, "uris" : [ "http://www.mendeley.com/documents/?uuid=48241d84-ccc3-44fe-b7fa-65b100532d5e" ] } ], "mendeley" : { "formattedCitation" : "(2010)", "plainTextFormattedCitation" : "(2010)", "previouslyFormattedCitation" : "(2010)" }, "properties" : { "noteIndex" : 0 }, "schema" : "https://github.com/citation-style-language/schema/raw/master/csl-citation.json" }</w:instrText>
      </w:r>
      <w:r w:rsidR="008B1B7F">
        <w:rPr>
          <w:rFonts w:ascii="Arial" w:hAnsi="Arial" w:cs="Arial"/>
          <w:sz w:val="22"/>
          <w:szCs w:val="22"/>
        </w:rPr>
        <w:fldChar w:fldCharType="separate"/>
      </w:r>
      <w:r w:rsidR="008B1B7F" w:rsidRPr="00A0791A">
        <w:rPr>
          <w:rFonts w:ascii="Arial" w:hAnsi="Arial" w:cs="Arial"/>
          <w:noProof/>
          <w:sz w:val="22"/>
          <w:szCs w:val="22"/>
        </w:rPr>
        <w:t>(2010)</w:t>
      </w:r>
      <w:r w:rsidR="008B1B7F">
        <w:rPr>
          <w:rFonts w:ascii="Arial" w:hAnsi="Arial" w:cs="Arial"/>
          <w:sz w:val="22"/>
          <w:szCs w:val="22"/>
        </w:rPr>
        <w:fldChar w:fldCharType="end"/>
      </w:r>
      <w:r w:rsidR="008B1B7F">
        <w:rPr>
          <w:rFonts w:ascii="Arial" w:hAnsi="Arial" w:cs="Arial"/>
          <w:sz w:val="22"/>
          <w:szCs w:val="22"/>
        </w:rPr>
        <w:t xml:space="preserve"> </w:t>
      </w:r>
      <w:r w:rsidRPr="00E24208">
        <w:rPr>
          <w:rFonts w:ascii="Arial" w:hAnsi="Arial" w:cs="Arial"/>
          <w:sz w:val="22"/>
          <w:szCs w:val="22"/>
        </w:rPr>
        <w:t>while Primate data (</w:t>
      </w:r>
      <w:r w:rsidRPr="00E24208">
        <w:rPr>
          <w:rFonts w:ascii="Arial" w:hAnsi="Arial" w:cs="Arial"/>
          <w:i/>
          <w:sz w:val="22"/>
          <w:szCs w:val="22"/>
        </w:rPr>
        <w:t>n</w:t>
      </w:r>
      <w:r w:rsidRPr="00E24208">
        <w:rPr>
          <w:rFonts w:ascii="Arial" w:hAnsi="Arial" w:cs="Arial"/>
          <w:sz w:val="22"/>
          <w:szCs w:val="22"/>
        </w:rPr>
        <w:t xml:space="preserve"> = 76) were taken from the </w:t>
      </w:r>
      <w:proofErr w:type="spellStart"/>
      <w:r w:rsidRPr="00E24208">
        <w:rPr>
          <w:rFonts w:ascii="Arial" w:hAnsi="Arial" w:cs="Arial"/>
          <w:sz w:val="22"/>
          <w:szCs w:val="22"/>
        </w:rPr>
        <w:t>Boddy</w:t>
      </w:r>
      <w:proofErr w:type="spellEnd"/>
      <w:r w:rsidRPr="00E24208">
        <w:rPr>
          <w:rFonts w:ascii="Arial" w:hAnsi="Arial" w:cs="Arial"/>
          <w:sz w:val="22"/>
          <w:szCs w:val="22"/>
        </w:rPr>
        <w:t xml:space="preserve"> et al. dataset</w:t>
      </w:r>
      <w:r w:rsidR="008B1B7F">
        <w:rPr>
          <w:rFonts w:ascii="Arial" w:hAnsi="Arial" w:cs="Arial"/>
          <w:sz w:val="22"/>
          <w:szCs w:val="22"/>
        </w:rPr>
        <w:t xml:space="preserve"> </w:t>
      </w:r>
      <w:r w:rsidR="008B1B7F">
        <w:rPr>
          <w:rFonts w:ascii="Arial" w:hAnsi="Arial" w:cs="Arial"/>
          <w:sz w:val="22"/>
          <w:szCs w:val="22"/>
        </w:rPr>
        <w:fldChar w:fldCharType="begin" w:fldLock="1"/>
      </w:r>
      <w:r w:rsidR="008B1B7F">
        <w:rPr>
          <w:rFonts w:ascii="Arial" w:hAnsi="Arial" w:cs="Arial"/>
          <w:sz w:val="22"/>
          <w:szCs w:val="22"/>
        </w:rPr>
        <w:instrText>ADDIN CSL_CITATION { "citationItems" : [ { "id" : "ITEM-1", "itemData" : { "abstract" : "There is a well-established allometric relationship between brain and body mass in mammals. Deviation of relatively increased brain size from this pattern appears to coincide with enhanced cognitive abilities. To examine whether there is a phylogenetic structure to such episodes of changes in encephalization across mammals, we used phylogenetic techniques to analyse brain mass, body mass and encephalization quotient (EQ) among 630 extant mammalian species. Among all mammals, anthropoid primates and odontocete cetaceans have significantly greater variance in EQ, suggesting that evolutionary constraints that result in a strict correlation between brain and body mass have independently become relaxed. Moreover, ancestral state reconstructions of absolute brain mass, body mass and EQ revealed patterns of increase and decrease in EQ within anthropoid primates and cetaceans. We propose both neutral drift and selective factors may have played a role in the evolution of brain-body allometry.", "author" : [ { "dropping-particle" : "", "family" : "Boddy", "given" : "A M", "non-dropping-particle" : "", "parse-names" : false, "suffix" : "" }, { "dropping-particle" : "", "family" : "McGowen", "given" : "M R", "non-dropping-particle" : "", "parse-names" : false, "suffix" : "" }, { "dropping-particle" : "", "family" : "Sherwood", "given" : "Chet C", "non-dropping-particle" : "", "parse-names" : false, "suffix" : "" }, { "dropping-particle" : "", "family" : "Grossman", "given" : "L I", "non-dropping-particle" : "", "parse-names" : false, "suffix" : "" }, { "dropping-particle" : "", "family" : "Goodman", "given" : "M", "non-dropping-particle" : "", "parse-names" : false, "suffix" : "" }, { "dropping-particle" : "", "family" : "Wildman", "given" : "D E", "non-dropping-particle" : "", "parse-names" : false, "suffix" : "" } ], "container-title" : "Journal of Evolutionary Biology", "genre" : "JOUR", "id" : "ITEM-1", "issue" : "5", "issued" : { "date-parts" : [ [ "2012", "5", "1" ] ] }, "page" : "981-994", "publisher-place" : "Center for Molecular Medicine and Genetics, Wayne State University School of Medicine, Detroit, MI, USA.", "title" : "Comparative analysis of encephalization in mammals reveals relaxed constraints on anthropoid primate and cetacean brain scaling.", "type" : "article-journal", "volume" : "25" }, "label" : "chapter", "suppress-author" : 1, "uris" : [ "http://www.mendeley.com/documents/?uuid=2c4bc8c5-efe1-45d3-a2a9-e1e70316f570" ] } ], "mendeley" : { "formattedCitation" : "(2012)", "plainTextFormattedCitation" : "(2012)", "previouslyFormattedCitation" : "(2012)" }, "properties" : { "noteIndex" : 0 }, "schema" : "https://github.com/citation-style-language/schema/raw/master/csl-citation.json" }</w:instrText>
      </w:r>
      <w:r w:rsidR="008B1B7F">
        <w:rPr>
          <w:rFonts w:ascii="Arial" w:hAnsi="Arial" w:cs="Arial"/>
          <w:sz w:val="22"/>
          <w:szCs w:val="22"/>
        </w:rPr>
        <w:fldChar w:fldCharType="separate"/>
      </w:r>
      <w:r w:rsidR="008B1B7F" w:rsidRPr="008B1B7F">
        <w:rPr>
          <w:rFonts w:ascii="Arial" w:hAnsi="Arial" w:cs="Arial"/>
          <w:noProof/>
          <w:sz w:val="22"/>
          <w:szCs w:val="22"/>
        </w:rPr>
        <w:t>(2012)</w:t>
      </w:r>
      <w:r w:rsidR="008B1B7F">
        <w:rPr>
          <w:rFonts w:ascii="Arial" w:hAnsi="Arial" w:cs="Arial"/>
          <w:sz w:val="22"/>
          <w:szCs w:val="22"/>
        </w:rPr>
        <w:fldChar w:fldCharType="end"/>
      </w:r>
      <w:r w:rsidRPr="00B9098C">
        <w:rPr>
          <w:rFonts w:ascii="Arial" w:hAnsi="Arial" w:cs="Arial"/>
          <w:sz w:val="22"/>
          <w:szCs w:val="22"/>
        </w:rPr>
        <w:t xml:space="preserve">. The authors acknowledge that Cetacea and Artiodactyla represent the monophyletic clade known as </w:t>
      </w:r>
      <w:proofErr w:type="spellStart"/>
      <w:r w:rsidRPr="00B9098C">
        <w:rPr>
          <w:rFonts w:ascii="Arial" w:hAnsi="Arial" w:cs="Arial"/>
          <w:sz w:val="22"/>
          <w:szCs w:val="22"/>
        </w:rPr>
        <w:t>Cetartiodactyla</w:t>
      </w:r>
      <w:proofErr w:type="spellEnd"/>
      <w:r w:rsidRPr="00B9098C">
        <w:rPr>
          <w:rFonts w:ascii="Arial" w:hAnsi="Arial" w:cs="Arial"/>
          <w:sz w:val="22"/>
          <w:szCs w:val="22"/>
        </w:rPr>
        <w:t>. However for the purposes of this study the clade is subdivided due to their drastically different ecologies, which are likely to be differently affected by global climatic changes.</w:t>
      </w:r>
      <w:r w:rsidRPr="00E24208">
        <w:rPr>
          <w:rFonts w:ascii="Arial" w:hAnsi="Arial" w:cs="Arial"/>
          <w:sz w:val="22"/>
          <w:szCs w:val="22"/>
        </w:rPr>
        <w:t xml:space="preserve"> Tree data were derived from the </w:t>
      </w:r>
      <w:proofErr w:type="spellStart"/>
      <w:r w:rsidRPr="00E24208">
        <w:rPr>
          <w:rFonts w:ascii="Arial" w:hAnsi="Arial" w:cs="Arial"/>
          <w:sz w:val="22"/>
          <w:szCs w:val="22"/>
        </w:rPr>
        <w:t>Bininda-Emonds</w:t>
      </w:r>
      <w:proofErr w:type="spellEnd"/>
      <w:r w:rsidRPr="00E24208">
        <w:rPr>
          <w:rFonts w:ascii="Arial" w:hAnsi="Arial" w:cs="Arial"/>
          <w:sz w:val="22"/>
          <w:szCs w:val="22"/>
        </w:rPr>
        <w:t xml:space="preserve"> et al. </w:t>
      </w:r>
      <w:r w:rsidR="008B1B7F">
        <w:rPr>
          <w:rFonts w:ascii="Arial" w:hAnsi="Arial" w:cs="Arial"/>
          <w:sz w:val="22"/>
          <w:szCs w:val="22"/>
        </w:rPr>
        <w:fldChar w:fldCharType="begin" w:fldLock="1"/>
      </w:r>
      <w:r w:rsidR="008B1B7F">
        <w:rPr>
          <w:rFonts w:ascii="Arial" w:hAnsi="Arial" w:cs="Arial"/>
          <w:sz w:val="22"/>
          <w:szCs w:val="22"/>
        </w:rPr>
        <w:instrText>ADDIN CSL_CITATION { "citationItems" : [ { "id" : "ITEM-1", "itemData" : { "author" : [ { "dropping-particle" : "", "family" : "Bininda-Emonds", "given" : "Olaf R P", "non-dropping-particle" : "", "parse-names" : false, "suffix" : "" }, { "dropping-particle" : "", "family" : "Cardillo", "given" : "Marcel", "non-dropping-particle" : "", "parse-names" : false, "suffix" : "" }, { "dropping-particle" : "", "family" : "Jones", "given" : "Kate E", "non-dropping-particle" : "", "parse-names" : false, "suffix" : "" }, { "dropping-particle" : "", "family" : "MacPhee", "given" : "Ross D E", "non-dropping-particle" : "", "parse-names" : false, "suffix" : "" }, { "dropping-particle" : "", "family" : "Beck", "given" : "Robin M D", "non-dropping-particle" : "", "parse-names" : false, "suffix" : "" }, { "dropping-particle" : "", "family" : "Grenyer", "given" : "Richard", "non-dropping-particle" : "", "parse-names" : false, "suffix" : "" }, { "dropping-particle" : "", "family" : "Price", "given" : "Samantha A", "non-dropping-particle" : "", "parse-names" : false, "suffix" : "" }, { "dropping-particle" : "", "family" : "Vos", "given" : "Rutger A", "non-dropping-particle" : "", "parse-names" : false, "suffix" : "" }, { "dropping-particle" : "", "family" : "Gittleman", "given" : "John L", "non-dropping-particle" : "", "parse-names" : false, "suffix" : "" }, { "dropping-particle" : "", "family" : "Purvis", "given" : "Andy", "non-dropping-particle" : "", "parse-names" : false, "suffix" : "" } ], "container-title" : "Nature", "genre" : "JOUR", "id" : "ITEM-1", "issue" : "7135", "issued" : { "date-parts" : [ [ "2007", "3", "29" ] ] }, "page" : "507-512", "publisher" : "Nature Publishing Group", "title" : "The delayed rise of present-day mammals", "type" : "article-journal", "volume" : "446" }, "label" : "chapter", "suppress-author" : 1, "uris" : [ "http://www.mendeley.com/documents/?uuid=233c3228-6885-466a-af77-9bd0fd8611a4" ] } ], "mendeley" : { "formattedCitation" : "(2007)", "plainTextFormattedCitation" : "(2007)", "previouslyFormattedCitation" : "(2007)" }, "properties" : { "noteIndex" : 0 }, "schema" : "https://github.com/citation-style-language/schema/raw/master/csl-citation.json" }</w:instrText>
      </w:r>
      <w:r w:rsidR="008B1B7F">
        <w:rPr>
          <w:rFonts w:ascii="Arial" w:hAnsi="Arial" w:cs="Arial"/>
          <w:sz w:val="22"/>
          <w:szCs w:val="22"/>
        </w:rPr>
        <w:fldChar w:fldCharType="separate"/>
      </w:r>
      <w:r w:rsidR="008B1B7F" w:rsidRPr="008B1B7F">
        <w:rPr>
          <w:rFonts w:ascii="Arial" w:hAnsi="Arial" w:cs="Arial"/>
          <w:noProof/>
          <w:sz w:val="22"/>
          <w:szCs w:val="22"/>
        </w:rPr>
        <w:t>(2007)</w:t>
      </w:r>
      <w:r w:rsidR="008B1B7F">
        <w:rPr>
          <w:rFonts w:ascii="Arial" w:hAnsi="Arial" w:cs="Arial"/>
          <w:sz w:val="22"/>
          <w:szCs w:val="22"/>
        </w:rPr>
        <w:fldChar w:fldCharType="end"/>
      </w:r>
      <w:r w:rsidR="008B1B7F">
        <w:rPr>
          <w:rFonts w:ascii="Arial" w:hAnsi="Arial" w:cs="Arial"/>
          <w:sz w:val="22"/>
          <w:szCs w:val="22"/>
        </w:rPr>
        <w:t xml:space="preserve"> </w:t>
      </w:r>
      <w:r w:rsidRPr="00E24208">
        <w:rPr>
          <w:rFonts w:ascii="Arial" w:hAnsi="Arial" w:cs="Arial"/>
          <w:sz w:val="22"/>
          <w:szCs w:val="22"/>
        </w:rPr>
        <w:t>mammalian supertree. Polytomies were resolved by assigning a branch length of 0.1 Ma in these instances, which sufficiently differentiated a given shared node into several independent nodes while minimizing the effect of altering the branch lengths on the ancestral state reconstruction results. This alteration proved necessary, as branch lengths of 0 resulted in computational errors in the REML calculations. The REML produced 289 total ancestral CCs with the following distribution by taxon: Artiodactlya (</w:t>
      </w:r>
      <w:r w:rsidRPr="00E24208">
        <w:rPr>
          <w:rFonts w:ascii="Arial" w:hAnsi="Arial" w:cs="Arial"/>
          <w:i/>
          <w:sz w:val="22"/>
          <w:szCs w:val="22"/>
        </w:rPr>
        <w:t>n</w:t>
      </w:r>
      <w:r w:rsidRPr="00E24208">
        <w:rPr>
          <w:rFonts w:ascii="Arial" w:hAnsi="Arial" w:cs="Arial"/>
          <w:sz w:val="22"/>
          <w:szCs w:val="22"/>
        </w:rPr>
        <w:t xml:space="preserve"> = 22), Carnivora (</w:t>
      </w:r>
      <w:r w:rsidRPr="00E24208">
        <w:rPr>
          <w:rFonts w:ascii="Arial" w:hAnsi="Arial" w:cs="Arial"/>
          <w:i/>
          <w:sz w:val="22"/>
          <w:szCs w:val="22"/>
        </w:rPr>
        <w:t>n</w:t>
      </w:r>
      <w:r w:rsidRPr="00E24208">
        <w:rPr>
          <w:rFonts w:ascii="Arial" w:hAnsi="Arial" w:cs="Arial"/>
          <w:sz w:val="22"/>
          <w:szCs w:val="22"/>
        </w:rPr>
        <w:t xml:space="preserve"> = 156), Cetacea (</w:t>
      </w:r>
      <w:r w:rsidRPr="00E24208">
        <w:rPr>
          <w:rFonts w:ascii="Arial" w:hAnsi="Arial" w:cs="Arial"/>
          <w:i/>
          <w:sz w:val="22"/>
          <w:szCs w:val="22"/>
        </w:rPr>
        <w:t>n</w:t>
      </w:r>
      <w:r w:rsidRPr="00E24208">
        <w:rPr>
          <w:rFonts w:ascii="Arial" w:hAnsi="Arial" w:cs="Arial"/>
          <w:sz w:val="22"/>
          <w:szCs w:val="22"/>
        </w:rPr>
        <w:t xml:space="preserve"> = 31), Perissodactyla (</w:t>
      </w:r>
      <w:r w:rsidRPr="00E24208">
        <w:rPr>
          <w:rFonts w:ascii="Arial" w:hAnsi="Arial" w:cs="Arial"/>
          <w:i/>
          <w:sz w:val="22"/>
          <w:szCs w:val="22"/>
        </w:rPr>
        <w:t>n</w:t>
      </w:r>
      <w:r w:rsidRPr="00E24208">
        <w:rPr>
          <w:rFonts w:ascii="Arial" w:hAnsi="Arial" w:cs="Arial"/>
          <w:sz w:val="22"/>
          <w:szCs w:val="22"/>
        </w:rPr>
        <w:t xml:space="preserve"> = 8), Primates (</w:t>
      </w:r>
      <w:r w:rsidRPr="00E24208">
        <w:rPr>
          <w:rFonts w:ascii="Arial" w:hAnsi="Arial" w:cs="Arial"/>
          <w:i/>
          <w:sz w:val="22"/>
          <w:szCs w:val="22"/>
        </w:rPr>
        <w:t>n</w:t>
      </w:r>
      <w:r w:rsidRPr="00E24208">
        <w:rPr>
          <w:rFonts w:ascii="Arial" w:hAnsi="Arial" w:cs="Arial"/>
          <w:sz w:val="22"/>
          <w:szCs w:val="22"/>
        </w:rPr>
        <w:t xml:space="preserve"> = 72). </w:t>
      </w:r>
    </w:p>
    <w:p w14:paraId="5623DBA3" w14:textId="77777777" w:rsidR="001A14D4" w:rsidRPr="00E24208" w:rsidRDefault="001A14D4" w:rsidP="005D4A04">
      <w:pPr>
        <w:spacing w:line="360" w:lineRule="auto"/>
        <w:rPr>
          <w:rFonts w:ascii="Arial" w:hAnsi="Arial" w:cs="Arial"/>
          <w:sz w:val="22"/>
          <w:szCs w:val="22"/>
        </w:rPr>
      </w:pPr>
    </w:p>
    <w:p w14:paraId="38ADCD96"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Climatic Data</w:t>
      </w:r>
    </w:p>
    <w:p w14:paraId="7EB4D75E" w14:textId="77777777" w:rsidR="001A14D4" w:rsidRPr="00E24208" w:rsidRDefault="001A14D4" w:rsidP="005D4A04">
      <w:pPr>
        <w:spacing w:line="360" w:lineRule="auto"/>
        <w:rPr>
          <w:rFonts w:ascii="Arial" w:hAnsi="Arial" w:cs="Arial"/>
          <w:sz w:val="22"/>
          <w:szCs w:val="22"/>
        </w:rPr>
      </w:pPr>
    </w:p>
    <w:p w14:paraId="7AB73638" w14:textId="4FC4C2FA"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The deep-sea oxygen isotope record serves as a proxy for mean ocean temperature, which tracks global temperature over long periods of time. A high-resolution oxygen-isotope (∂</w:t>
      </w:r>
      <w:r w:rsidRPr="00E24208">
        <w:rPr>
          <w:rFonts w:ascii="Arial" w:hAnsi="Arial" w:cs="Arial"/>
          <w:sz w:val="22"/>
          <w:szCs w:val="22"/>
          <w:vertAlign w:val="superscript"/>
        </w:rPr>
        <w:t>18</w:t>
      </w:r>
      <w:r w:rsidRPr="00E24208">
        <w:rPr>
          <w:rFonts w:ascii="Arial" w:hAnsi="Arial" w:cs="Arial"/>
          <w:sz w:val="22"/>
          <w:szCs w:val="22"/>
        </w:rPr>
        <w:t xml:space="preserve">O) record calibrated to the standard geomagnetic polarity time scale (GPTS) were extracted from the literature </w:t>
      </w:r>
      <w:r w:rsidR="008B1B7F">
        <w:rPr>
          <w:rFonts w:ascii="Arial" w:hAnsi="Arial" w:cs="Arial"/>
          <w:sz w:val="22"/>
          <w:szCs w:val="22"/>
        </w:rPr>
        <w:fldChar w:fldCharType="begin" w:fldLock="1"/>
      </w:r>
      <w:r w:rsidR="005C4FF8">
        <w:rPr>
          <w:rFonts w:ascii="Arial" w:hAnsi="Arial" w:cs="Arial"/>
          <w:sz w:val="22"/>
          <w:szCs w:val="22"/>
        </w:rPr>
        <w:instrText>ADDIN CSL_CITATION { "citationItems" : [ { "id" : "ITEM-1", "itemData" : { "author" : [ { "dropping-particle" : "", "family" : "Zachos", "given" : "James", "non-dropping-particle" : "", "parse-names" : false, "suffix" : "" }, { "dropping-particle" : "", "family" : "Pagani", "given" : "Mark", "non-dropping-particle" : "", "parse-names" : false, "suffix" : "" }, { "dropping-particle" : "", "family" : "Sloan", "given" : "Lisa", "non-dropping-particle" : "", "parse-names" : false, "suffix" : "" }, { "dropping-particle" : "", "family" : "Thomas", "given" : "Ellen", "non-dropping-particle" : "", "parse-names" : false, "suffix" : "" }, { "dropping-particle" : "", "family" : "Billups", "given" : "Katharina", "non-dropping-particle" : "", "parse-names" : false, "suffix" : "" } ], "container-title" : "Science", "genre" : "JOUR", "id" : "ITEM-1", "issue" : "5517", "issued" : { "date-parts" : [ [ "2001", "1", "1" ] ] }, "page" : "686-693", "publisher" : "American Association for the Advancement of Science", "title" : "Trends, rhythms, and aberrations in global climate 65 Ma to present", "type" : "article-journal", "volume" : "292" }, "uris" : [ "http://www.mendeley.com/documents/?uuid=18fb9e53-3749-465d-9737-961fe0d9e606" ] } ], "mendeley" : { "formattedCitation" : "(Zachos et al., 2001)", "plainTextFormattedCitation" : "(Zachos et al., 2001)", "previouslyFormattedCitation" : "(Zachos et al., 2001)" }, "properties" : { "noteIndex" : 0 }, "schema" : "https://github.com/citation-style-language/schema/raw/master/csl-citation.json" }</w:instrText>
      </w:r>
      <w:r w:rsidR="008B1B7F">
        <w:rPr>
          <w:rFonts w:ascii="Arial" w:hAnsi="Arial" w:cs="Arial"/>
          <w:sz w:val="22"/>
          <w:szCs w:val="22"/>
        </w:rPr>
        <w:fldChar w:fldCharType="separate"/>
      </w:r>
      <w:r w:rsidR="008B1B7F" w:rsidRPr="008B1B7F">
        <w:rPr>
          <w:rFonts w:ascii="Arial" w:hAnsi="Arial" w:cs="Arial"/>
          <w:noProof/>
          <w:sz w:val="22"/>
          <w:szCs w:val="22"/>
        </w:rPr>
        <w:t>(Zachos et al., 2001)</w:t>
      </w:r>
      <w:r w:rsidR="008B1B7F">
        <w:rPr>
          <w:rFonts w:ascii="Arial" w:hAnsi="Arial" w:cs="Arial"/>
          <w:sz w:val="22"/>
          <w:szCs w:val="22"/>
        </w:rPr>
        <w:fldChar w:fldCharType="end"/>
      </w:r>
      <w:r w:rsidRPr="00E24208">
        <w:rPr>
          <w:rFonts w:ascii="Arial" w:hAnsi="Arial" w:cs="Arial"/>
          <w:sz w:val="22"/>
          <w:szCs w:val="22"/>
        </w:rPr>
        <w:t>. These data were originally culled from deep-sea core isotope records from 40 different sites around the world spanning from present day to 65Ma. Since isotopic values do not vary significantly by site, it is appropriate to use the combined dataset as a proxy for global climate change. This record provides a proxy for global temperature shifts that can in turn affect various regions through a network of complex environmental interactions.</w:t>
      </w:r>
    </w:p>
    <w:p w14:paraId="61A7F2F6" w14:textId="530ED34F"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Measures of mean, standard deviation (sd) and slope of the ∂</w:t>
      </w:r>
      <w:r w:rsidRPr="00E24208">
        <w:rPr>
          <w:rFonts w:ascii="Arial" w:hAnsi="Arial" w:cs="Arial"/>
          <w:sz w:val="22"/>
          <w:szCs w:val="22"/>
          <w:vertAlign w:val="superscript"/>
        </w:rPr>
        <w:t>18</w:t>
      </w:r>
      <w:r w:rsidRPr="00E24208">
        <w:rPr>
          <w:rFonts w:ascii="Arial" w:hAnsi="Arial" w:cs="Arial"/>
          <w:sz w:val="22"/>
          <w:szCs w:val="22"/>
        </w:rPr>
        <w:t>O record were calculated for a given span of time, referred to as intervals (Fig. 2). All analyses were repeated separately for each interval: 1My, 400Ky, and 200Ky. For example, if a species appeared at 2Ma, that species’ CC would be correlated with each climatic measure (i.e. mean, sd and slope) over the course of 2.0–3.0Ma (1My interval), 2.0–2.4Ma (400k interval), and 2.0–2.2Ma (200Ky interval) (Fig. 3). The 400Ky and 200Ky intervals correspond to periodic cycles of the planet’s orbit, which have been previously suggested to be an important climatic factors may have influenced hominin evolution</w:t>
      </w:r>
      <w:r w:rsidR="005C4FF8">
        <w:rPr>
          <w:rFonts w:ascii="Arial" w:hAnsi="Arial" w:cs="Arial"/>
          <w:sz w:val="22"/>
          <w:szCs w:val="22"/>
        </w:rPr>
        <w:t xml:space="preserve"> </w:t>
      </w:r>
      <w:r w:rsidR="005C4FF8">
        <w:rPr>
          <w:rFonts w:ascii="Arial" w:hAnsi="Arial" w:cs="Arial"/>
          <w:sz w:val="22"/>
          <w:szCs w:val="22"/>
        </w:rPr>
        <w:fldChar w:fldCharType="begin" w:fldLock="1"/>
      </w:r>
      <w:r w:rsidR="003411C1">
        <w:rPr>
          <w:rFonts w:ascii="Arial" w:hAnsi="Arial" w:cs="Arial"/>
          <w:sz w:val="22"/>
          <w:szCs w:val="22"/>
        </w:rPr>
        <w:instrText>ADDIN CSL_CITATION { "citationItems" : [ { "id" : "ITEM-1", "itemData" : { "author" : [ { "dropping-particle" : "", "family" : "Potts", "given" : "Richard", "non-dropping-particle" : "", "parse-names" : false, "suffix" : "" } ], "container-title" : "Evolutionary Anthropology: Issues, News, and Reviews", "genre" : "JOUR", "id" : "ITEM-1", "issue" : "3", "issued" : { "date-parts" : [ [ "1998", "1", "1" ] ] }, "page" : "81-96", "publisher" : "John Wiley &amp; Sons, Inc.", "title" : "Variability selection in hominid evolution", "type" : "article-journal", "volume" : "7" }, "uris" : [ "http://www.mendeley.com/documents/?uuid=edb05910-9f02-4cae-ae9b-8a1df5bc9bef" ] }, { "id" : "ITEM-2", "itemData" : { "author" : [ { "dropping-particle" : "", "family" : "Zachos", "given" : "James", "non-dropping-particle" : "", "parse-names" : false, "suffix" : "" }, { "dropping-particle" : "", "family" : "Pagani", "given" : "Mark", "non-dropping-particle" : "", "parse-names" : false, "suffix" : "" }, { "dropping-particle" : "", "family" : "Sloan", "given" : "Lisa", "non-dropping-particle" : "", "parse-names" : false, "suffix" : "" }, { "dropping-particle" : "", "family" : "Thomas", "given" : "Ellen", "non-dropping-particle" : "", "parse-names" : false, "suffix" : "" }, { "dropping-particle" : "", "family" : "Billups", "given" : "Katharina", "non-dropping-particle" : "", "parse-names" : false, "suffix" : "" } ], "container-title" : "Science", "genre" : "JOUR", "id" : "ITEM-2", "issue" : "5517", "issued" : { "date-parts" : [ [ "2001", "1", "1" ] ] }, "page" : "686-693", "publisher" : "American Association for the Advancement of Science", "title" : "Trends, rhythms, and aberrations in global climate 65 Ma to present", "type" : "article-journal", "volume" : "292" }, "uris" : [ "http://www.mendeley.com/documents/?uuid=18fb9e53-3749-465d-9737-961fe0d9e606" ] } ], "mendeley" : { "formattedCitation" : "(Potts, 1998a; Zachos et al., 2001)", "plainTextFormattedCitation" : "(Potts, 1998a; Zachos et al., 2001)", "previouslyFormattedCitation" : "(Potts, 1998a; Zachos et al., 2001)" }, "properties" : { "noteIndex" : 0 }, "schema" : "https://github.com/citation-style-language/schema/raw/master/csl-citation.json" }</w:instrText>
      </w:r>
      <w:r w:rsidR="005C4FF8">
        <w:rPr>
          <w:rFonts w:ascii="Arial" w:hAnsi="Arial" w:cs="Arial"/>
          <w:sz w:val="22"/>
          <w:szCs w:val="22"/>
        </w:rPr>
        <w:fldChar w:fldCharType="separate"/>
      </w:r>
      <w:r w:rsidR="005C4FF8" w:rsidRPr="005C4FF8">
        <w:rPr>
          <w:rFonts w:ascii="Arial" w:hAnsi="Arial" w:cs="Arial"/>
          <w:noProof/>
          <w:sz w:val="22"/>
          <w:szCs w:val="22"/>
        </w:rPr>
        <w:t>(Potts, 1998a; Zachos et al., 2001)</w:t>
      </w:r>
      <w:r w:rsidR="005C4FF8">
        <w:rPr>
          <w:rFonts w:ascii="Arial" w:hAnsi="Arial" w:cs="Arial"/>
          <w:sz w:val="22"/>
          <w:szCs w:val="22"/>
        </w:rPr>
        <w:fldChar w:fldCharType="end"/>
      </w:r>
      <w:r w:rsidRPr="00E24208">
        <w:rPr>
          <w:rFonts w:ascii="Arial" w:hAnsi="Arial" w:cs="Arial"/>
          <w:sz w:val="22"/>
          <w:szCs w:val="22"/>
        </w:rPr>
        <w:t xml:space="preserve">. 1Ma intervals were also investigated in an attempt to capture a large number of climatic events per unit, which may be related gradual long-term evolutionary changes in certain taxa </w:t>
      </w:r>
      <w:r w:rsidR="003411C1">
        <w:rPr>
          <w:rFonts w:ascii="Arial" w:hAnsi="Arial" w:cs="Arial"/>
          <w:sz w:val="22"/>
          <w:szCs w:val="22"/>
        </w:rPr>
        <w:fldChar w:fldCharType="begin" w:fldLock="1"/>
      </w:r>
      <w:r w:rsidR="003411C1">
        <w:rPr>
          <w:rFonts w:ascii="Arial" w:hAnsi="Arial" w:cs="Arial"/>
          <w:sz w:val="22"/>
          <w:szCs w:val="22"/>
        </w:rPr>
        <w:instrText>ADDIN CSL_CITATION { "citationItems" : [ { "id" : "ITEM-1", "itemData" : { "author" : [ { "dropping-particle" : "", "family" : "Foley", "given" : "R A", "non-dropping-particle" : "", "parse-names" : false, "suffix" : "" } ], "container-title" : "Journal of Human Evolution", "genre" : "JOUR", "id" : "ITEM-1", "issue" : "4", "issued" : { "date-parts" : [ [ "1994", "1", "1" ] ] }, "page" : "275-289", "publisher" : "Elsevier Ltd", "title" : "Speciation, extinction and climatic change in hominid evolution", "type" : "article-journal", "volume" : "26" }, "uris" : [ "http://www.mendeley.com/documents/?uuid=b23df17c-f09b-4232-b57f-886b7816f75b" ] } ], "mendeley" : { "formattedCitation" : "(Foley, 1994)", "plainTextFormattedCitation" : "(Foley, 1994)", "previouslyFormattedCitation" : "(Foley, 1994)" }, "properties" : { "noteIndex" : 0 }, "schema" : "https://github.com/citation-style-language/schema/raw/master/csl-citation.json" }</w:instrText>
      </w:r>
      <w:r w:rsidR="003411C1">
        <w:rPr>
          <w:rFonts w:ascii="Arial" w:hAnsi="Arial" w:cs="Arial"/>
          <w:sz w:val="22"/>
          <w:szCs w:val="22"/>
        </w:rPr>
        <w:fldChar w:fldCharType="separate"/>
      </w:r>
      <w:r w:rsidR="003411C1" w:rsidRPr="003411C1">
        <w:rPr>
          <w:rFonts w:ascii="Arial" w:hAnsi="Arial" w:cs="Arial"/>
          <w:noProof/>
          <w:sz w:val="22"/>
          <w:szCs w:val="22"/>
        </w:rPr>
        <w:t>(Foley, 1994)</w:t>
      </w:r>
      <w:r w:rsidR="003411C1">
        <w:rPr>
          <w:rFonts w:ascii="Arial" w:hAnsi="Arial" w:cs="Arial"/>
          <w:sz w:val="22"/>
          <w:szCs w:val="22"/>
        </w:rPr>
        <w:fldChar w:fldCharType="end"/>
      </w:r>
      <w:r w:rsidRPr="00E24208">
        <w:rPr>
          <w:rFonts w:ascii="Arial" w:hAnsi="Arial" w:cs="Arial"/>
          <w:sz w:val="22"/>
          <w:szCs w:val="22"/>
        </w:rPr>
        <w:t xml:space="preserve">. </w:t>
      </w:r>
    </w:p>
    <w:p w14:paraId="0320A183" w14:textId="77777777" w:rsidR="001A14D4" w:rsidRPr="00E24208" w:rsidRDefault="001A14D4" w:rsidP="005D4A04">
      <w:pPr>
        <w:spacing w:line="360" w:lineRule="auto"/>
        <w:rPr>
          <w:rFonts w:ascii="Arial" w:hAnsi="Arial" w:cs="Arial"/>
          <w:sz w:val="22"/>
          <w:szCs w:val="22"/>
        </w:rPr>
      </w:pPr>
    </w:p>
    <w:p w14:paraId="15E0BF69"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sz w:val="22"/>
          <w:szCs w:val="22"/>
        </w:rPr>
        <w:t xml:space="preserve">Analyses of </w:t>
      </w:r>
      <w:r w:rsidRPr="00E24208">
        <w:rPr>
          <w:rFonts w:ascii="Arial" w:hAnsi="Arial" w:cs="Arial"/>
          <w:b/>
          <w:i/>
          <w:sz w:val="22"/>
          <w:szCs w:val="22"/>
        </w:rPr>
        <w:t>CC vs. Time</w:t>
      </w:r>
    </w:p>
    <w:p w14:paraId="6A1BE80D" w14:textId="77777777" w:rsidR="001A14D4" w:rsidRPr="00E24208" w:rsidRDefault="001A14D4" w:rsidP="005D4A04">
      <w:pPr>
        <w:spacing w:line="360" w:lineRule="auto"/>
        <w:rPr>
          <w:rFonts w:ascii="Arial" w:hAnsi="Arial" w:cs="Arial"/>
          <w:sz w:val="22"/>
          <w:szCs w:val="22"/>
        </w:rPr>
      </w:pPr>
    </w:p>
    <w:p w14:paraId="4BA22173" w14:textId="0B3350FC"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First, Ordinary Least Squares (OLS) linear regression were performed in R using the lm function in the </w:t>
      </w:r>
      <w:r w:rsidRPr="003411C1">
        <w:rPr>
          <w:rFonts w:ascii="Arial" w:hAnsi="Arial" w:cs="Arial"/>
          <w:i/>
          <w:sz w:val="22"/>
          <w:szCs w:val="22"/>
        </w:rPr>
        <w:t>stats</w:t>
      </w:r>
      <w:r w:rsidRPr="00E24208">
        <w:rPr>
          <w:rFonts w:ascii="Arial" w:hAnsi="Arial" w:cs="Arial"/>
          <w:sz w:val="22"/>
          <w:szCs w:val="22"/>
        </w:rPr>
        <w:t xml:space="preserve"> package </w:t>
      </w:r>
      <w:r w:rsidR="003411C1">
        <w:rPr>
          <w:rFonts w:ascii="Arial" w:hAnsi="Arial" w:cs="Arial"/>
          <w:sz w:val="22"/>
          <w:szCs w:val="22"/>
        </w:rPr>
        <w:fldChar w:fldCharType="begin" w:fldLock="1"/>
      </w:r>
      <w:r w:rsidR="003411C1">
        <w:rPr>
          <w:rFonts w:ascii="Arial" w:hAnsi="Arial" w:cs="Arial"/>
          <w:sz w:val="22"/>
          <w:szCs w:val="22"/>
        </w:rPr>
        <w:instrText>ADDIN CSL_CITATION { "citationItems" : [ { "id" : "ITEM-1", "itemData" : { "ISBN" : "3_900051_00_3", "ISSN" : "3-900051-07-0", "abstract" : "R Development Core Team (2011). R: A language and environment for statistical computing . R Foundation for Statistical Computing , Vienna, Austria. ISBN 3-900051-07-0, URL http://www.R-project.org/. ... The impact of open source software on the strategic choices ... \\n", "author" : [ { "dropping-particle" : "", "family" : "R Development Core Team", "given" : "", "non-dropping-particle" : "", "parse-names" : false, "suffix" : "" } ], "container-title" : "R: A Language and Environment for Statistical Computing", "id" : "ITEM-1", "issued" : { "date-parts" : [ [ "2015" ] ] }, "title" : "R Development Core Team", "type" : "article-journal" }, "uris" : [ "http://www.mendeley.com/documents/?uuid=24c4a37e-156e-4402-bb9e-61f9dbc21b0b" ] } ], "mendeley" : { "formattedCitation" : "(R Development Core Team, 2015)", "plainTextFormattedCitation" : "(R Development Core Team, 2015)", "previouslyFormattedCitation" : "(R Development Core Team, 2015)" }, "properties" : { "noteIndex" : 0 }, "schema" : "https://github.com/citation-style-language/schema/raw/master/csl-citation.json" }</w:instrText>
      </w:r>
      <w:r w:rsidR="003411C1">
        <w:rPr>
          <w:rFonts w:ascii="Arial" w:hAnsi="Arial" w:cs="Arial"/>
          <w:sz w:val="22"/>
          <w:szCs w:val="22"/>
        </w:rPr>
        <w:fldChar w:fldCharType="separate"/>
      </w:r>
      <w:r w:rsidR="003411C1" w:rsidRPr="003411C1">
        <w:rPr>
          <w:rFonts w:ascii="Arial" w:hAnsi="Arial" w:cs="Arial"/>
          <w:noProof/>
          <w:sz w:val="22"/>
          <w:szCs w:val="22"/>
        </w:rPr>
        <w:t>(R Development Core Team, 2015)</w:t>
      </w:r>
      <w:r w:rsidR="003411C1">
        <w:rPr>
          <w:rFonts w:ascii="Arial" w:hAnsi="Arial" w:cs="Arial"/>
          <w:sz w:val="22"/>
          <w:szCs w:val="22"/>
        </w:rPr>
        <w:fldChar w:fldCharType="end"/>
      </w:r>
      <w:r w:rsidRPr="00E24208">
        <w:rPr>
          <w:rFonts w:ascii="Arial" w:hAnsi="Arial" w:cs="Arial"/>
          <w:sz w:val="22"/>
          <w:szCs w:val="22"/>
        </w:rPr>
        <w:t>. CC was used as the response variable while time (in terms of Ma) was used as the predictor variable, first with all taxa grouped together and then divided into five separate taxa to elucidate the relative contribution of each taxon to any potential overall mammalian patterns. These analyses were repeated separately for the fossil and ancestral reconstruction CC datasets.</w:t>
      </w:r>
    </w:p>
    <w:p w14:paraId="25EA13BE" w14:textId="77777777" w:rsidR="001A14D4" w:rsidRPr="00E24208" w:rsidRDefault="001A14D4" w:rsidP="005D4A04">
      <w:pPr>
        <w:spacing w:line="360" w:lineRule="auto"/>
        <w:rPr>
          <w:rFonts w:ascii="Arial" w:hAnsi="Arial" w:cs="Arial"/>
          <w:sz w:val="22"/>
          <w:szCs w:val="22"/>
        </w:rPr>
      </w:pPr>
    </w:p>
    <w:p w14:paraId="20042722"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Analyses of CC vs. Climate</w:t>
      </w:r>
    </w:p>
    <w:p w14:paraId="5A5E054A" w14:textId="77777777" w:rsidR="001A14D4" w:rsidRPr="00E24208" w:rsidRDefault="001A14D4" w:rsidP="005D4A04">
      <w:pPr>
        <w:spacing w:line="360" w:lineRule="auto"/>
        <w:rPr>
          <w:rFonts w:ascii="Arial" w:hAnsi="Arial" w:cs="Arial"/>
          <w:sz w:val="22"/>
          <w:szCs w:val="22"/>
        </w:rPr>
      </w:pPr>
    </w:p>
    <w:p w14:paraId="63FDBBBA" w14:textId="74ABCE80"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Next, multiple regressions analyses were performed also using the lm function in R</w:t>
      </w:r>
      <w:r w:rsidR="003411C1">
        <w:rPr>
          <w:rFonts w:ascii="Arial" w:hAnsi="Arial" w:cs="Arial"/>
          <w:sz w:val="22"/>
          <w:szCs w:val="22"/>
        </w:rPr>
        <w:t xml:space="preserve"> </w:t>
      </w:r>
      <w:r w:rsidR="003411C1">
        <w:rPr>
          <w:rFonts w:ascii="Arial" w:hAnsi="Arial" w:cs="Arial"/>
          <w:sz w:val="22"/>
          <w:szCs w:val="22"/>
        </w:rPr>
        <w:fldChar w:fldCharType="begin" w:fldLock="1"/>
      </w:r>
      <w:r w:rsidR="003411C1">
        <w:rPr>
          <w:rFonts w:ascii="Arial" w:hAnsi="Arial" w:cs="Arial"/>
          <w:sz w:val="22"/>
          <w:szCs w:val="22"/>
        </w:rPr>
        <w:instrText>ADDIN CSL_CITATION { "citationItems" : [ { "id" : "ITEM-1", "itemData" : { "ISBN" : "3_900051_00_3", "ISSN" : "3-900051-07-0", "abstract" : "R Development Core Team (2011). R: A language and environment for statistical computing . R Foundation for Statistical Computing , Vienna, Austria. ISBN 3-900051-07-0, URL http://www.R-project.org/. ... The impact of open source software on the strategic choices ... \\n", "author" : [ { "dropping-particle" : "", "family" : "R Development Core Team", "given" : "", "non-dropping-particle" : "", "parse-names" : false, "suffix" : "" } ], "container-title" : "R: A Language and Environment for Statistical Computing", "id" : "ITEM-1", "issued" : { "date-parts" : [ [ "2015" ] ] }, "title" : "R Development Core Team", "type" : "article-journal" }, "uris" : [ "http://www.mendeley.com/documents/?uuid=24c4a37e-156e-4402-bb9e-61f9dbc21b0b" ] } ], "mendeley" : { "formattedCitation" : "(R Development Core Team, 2015)", "plainTextFormattedCitation" : "(R Development Core Team, 2015)", "previouslyFormattedCitation" : "(R Development Core Team, 2015)" }, "properties" : { "noteIndex" : 0 }, "schema" : "https://github.com/citation-style-language/schema/raw/master/csl-citation.json" }</w:instrText>
      </w:r>
      <w:r w:rsidR="003411C1">
        <w:rPr>
          <w:rFonts w:ascii="Arial" w:hAnsi="Arial" w:cs="Arial"/>
          <w:sz w:val="22"/>
          <w:szCs w:val="22"/>
        </w:rPr>
        <w:fldChar w:fldCharType="separate"/>
      </w:r>
      <w:r w:rsidR="003411C1" w:rsidRPr="003411C1">
        <w:rPr>
          <w:rFonts w:ascii="Arial" w:hAnsi="Arial" w:cs="Arial"/>
          <w:noProof/>
          <w:sz w:val="22"/>
          <w:szCs w:val="22"/>
        </w:rPr>
        <w:t>(R Development Core Team, 2015)</w:t>
      </w:r>
      <w:r w:rsidR="003411C1">
        <w:rPr>
          <w:rFonts w:ascii="Arial" w:hAnsi="Arial" w:cs="Arial"/>
          <w:sz w:val="22"/>
          <w:szCs w:val="22"/>
        </w:rPr>
        <w:fldChar w:fldCharType="end"/>
      </w:r>
      <w:r w:rsidRPr="00E24208">
        <w:rPr>
          <w:rFonts w:ascii="Arial" w:hAnsi="Arial" w:cs="Arial"/>
          <w:sz w:val="22"/>
          <w:szCs w:val="22"/>
        </w:rPr>
        <w:t>. Again, CC was the response variable but the previously calculated climatic measures were used as predictor covariates (</w:t>
      </w:r>
      <w:r w:rsidRPr="00E24208">
        <w:rPr>
          <w:rFonts w:ascii="Arial" w:hAnsi="Arial" w:cs="Arial"/>
          <w:i/>
          <w:sz w:val="22"/>
          <w:szCs w:val="22"/>
        </w:rPr>
        <w:t>CC ~ mean + sd + slope</w:t>
      </w:r>
      <w:r w:rsidRPr="00E24208">
        <w:rPr>
          <w:rFonts w:ascii="Arial" w:hAnsi="Arial" w:cs="Arial"/>
          <w:sz w:val="22"/>
          <w:szCs w:val="22"/>
        </w:rPr>
        <w:t>). All analyses were conducted separately using the fossil CC and then ancestral reconstruction CC datasets (source code provided in SI).</w:t>
      </w:r>
      <w:r w:rsidRPr="00E24208">
        <w:rPr>
          <w:rFonts w:ascii="Arial" w:hAnsi="Arial" w:cs="Arial"/>
          <w:sz w:val="22"/>
          <w:szCs w:val="22"/>
        </w:rPr>
        <w:tab/>
      </w:r>
    </w:p>
    <w:p w14:paraId="1817B23A" w14:textId="0FB6D966" w:rsidR="001A14D4" w:rsidRPr="00E24208" w:rsidRDefault="001A14D4" w:rsidP="005D4A04">
      <w:pPr>
        <w:spacing w:line="360" w:lineRule="auto"/>
        <w:ind w:firstLine="720"/>
        <w:rPr>
          <w:rFonts w:ascii="Arial" w:eastAsia="Times New Roman" w:hAnsi="Arial" w:cs="Arial"/>
          <w:color w:val="333333"/>
          <w:sz w:val="22"/>
          <w:szCs w:val="22"/>
          <w:shd w:val="clear" w:color="auto" w:fill="FFFFFF"/>
        </w:rPr>
      </w:pPr>
      <w:r w:rsidRPr="00E24208">
        <w:rPr>
          <w:rFonts w:ascii="Arial" w:eastAsia="Times New Roman" w:hAnsi="Arial" w:cs="Arial"/>
          <w:color w:val="333333"/>
          <w:sz w:val="22"/>
          <w:szCs w:val="22"/>
          <w:shd w:val="clear" w:color="auto" w:fill="FFFFFF"/>
        </w:rPr>
        <w:t xml:space="preserve">There are several well-established methods that can statistically account for </w:t>
      </w:r>
      <w:del w:id="121" w:author="Brian Schilder" w:date="2016-11-28T23:23:00Z">
        <w:r w:rsidRPr="00E24208" w:rsidDel="0061556C">
          <w:rPr>
            <w:rFonts w:ascii="Arial" w:eastAsia="Times New Roman" w:hAnsi="Arial" w:cs="Arial"/>
            <w:color w:val="333333"/>
            <w:sz w:val="22"/>
            <w:szCs w:val="22"/>
            <w:shd w:val="clear" w:color="auto" w:fill="FFFFFF"/>
          </w:rPr>
          <w:delText>temporal auto-correlation</w:delText>
        </w:r>
      </w:del>
      <w:ins w:id="122" w:author="Brian Schilder" w:date="2016-11-28T23:23:00Z">
        <w:r w:rsidR="0061556C">
          <w:rPr>
            <w:rFonts w:ascii="Arial" w:eastAsia="Times New Roman" w:hAnsi="Arial" w:cs="Arial"/>
            <w:color w:val="333333"/>
            <w:sz w:val="22"/>
            <w:szCs w:val="22"/>
            <w:shd w:val="clear" w:color="auto" w:fill="FFFFFF"/>
          </w:rPr>
          <w:t xml:space="preserve">non-stationarity </w:t>
        </w:r>
      </w:ins>
      <w:r w:rsidR="003411C1">
        <w:rPr>
          <w:rFonts w:ascii="Arial" w:eastAsia="Times New Roman" w:hAnsi="Arial" w:cs="Arial"/>
          <w:color w:val="333333"/>
          <w:sz w:val="22"/>
          <w:szCs w:val="22"/>
          <w:shd w:val="clear" w:color="auto" w:fill="FFFFFF"/>
        </w:rPr>
        <w:fldChar w:fldCharType="begin" w:fldLock="1"/>
      </w:r>
      <w:r w:rsidR="003411C1">
        <w:rPr>
          <w:rFonts w:ascii="Arial" w:eastAsia="Times New Roman" w:hAnsi="Arial" w:cs="Arial"/>
          <w:color w:val="333333"/>
          <w:sz w:val="22"/>
          <w:szCs w:val="22"/>
          <w:shd w:val="clear" w:color="auto" w:fill="FFFFFF"/>
        </w:rPr>
        <w:instrText>ADDIN CSL_CITATION { "citationItems" : [ { "id" : "ITEM-1", "itemData" : { "ISBN" : "1-58488-317-0", "ISSN" : "00359238", "PMID" : "13166316", "author" : [ { "dropping-particle" : "", "family" : "Chatfield", "given" : "Christopher", "non-dropping-particle" : "", "parse-names" : false, "suffix" : "" } ], "container-title" : "Journal of the Royal Statistical Society. Series A (General)", "id" : "ITEM-1", "issue" : "2", "issued" : { "date-parts" : [ [ "2004" ] ] }, "number-of-pages" : "237", "title" : "The Analysis of Time Series: an Introduction", "type" : "book", "volume" : "140" }, "uris" : [ "http://www.mendeley.com/documents/?uuid=b1fe5c5b-9619-4434-bbf9-87a7fd5d0bec" ] } ], "mendeley" : { "formattedCitation" : "(Chatfield, 2004)", "plainTextFormattedCitation" : "(Chatfield, 2004)", "previouslyFormattedCitation" : "(Chatfield, 2004)" }, "properties" : { "noteIndex" : 0 }, "schema" : "https://github.com/citation-style-language/schema/raw/master/csl-citation.json" }</w:instrText>
      </w:r>
      <w:r w:rsidR="003411C1">
        <w:rPr>
          <w:rFonts w:ascii="Arial" w:eastAsia="Times New Roman" w:hAnsi="Arial" w:cs="Arial"/>
          <w:color w:val="333333"/>
          <w:sz w:val="22"/>
          <w:szCs w:val="22"/>
          <w:shd w:val="clear" w:color="auto" w:fill="FFFFFF"/>
        </w:rPr>
        <w:fldChar w:fldCharType="separate"/>
      </w:r>
      <w:r w:rsidR="003411C1" w:rsidRPr="003411C1">
        <w:rPr>
          <w:rFonts w:ascii="Arial" w:eastAsia="Times New Roman" w:hAnsi="Arial" w:cs="Arial"/>
          <w:noProof/>
          <w:color w:val="333333"/>
          <w:sz w:val="22"/>
          <w:szCs w:val="22"/>
          <w:shd w:val="clear" w:color="auto" w:fill="FFFFFF"/>
        </w:rPr>
        <w:t>(Chatfield, 2004)</w:t>
      </w:r>
      <w:r w:rsidR="003411C1">
        <w:rPr>
          <w:rFonts w:ascii="Arial" w:eastAsia="Times New Roman" w:hAnsi="Arial" w:cs="Arial"/>
          <w:color w:val="333333"/>
          <w:sz w:val="22"/>
          <w:szCs w:val="22"/>
          <w:shd w:val="clear" w:color="auto" w:fill="FFFFFF"/>
        </w:rPr>
        <w:fldChar w:fldCharType="end"/>
      </w:r>
      <w:r w:rsidRPr="00E24208">
        <w:rPr>
          <w:rFonts w:ascii="Arial" w:eastAsia="Times New Roman" w:hAnsi="Arial" w:cs="Arial"/>
          <w:color w:val="333333"/>
          <w:sz w:val="22"/>
          <w:szCs w:val="22"/>
          <w:shd w:val="clear" w:color="auto" w:fill="FFFFFF"/>
        </w:rPr>
        <w:t xml:space="preserve">. The goal of these methods is to convert the non-stationary (trended) time series into a stationary (detrended) time series, or a time series that does not show a directional trend over time. The effect of detrending a previous trended dataset is illustrated in Figure 4. A commonly used method is to calculate the first differences of the original time series </w:t>
      </w:r>
      <w:r w:rsidR="003411C1">
        <w:rPr>
          <w:rFonts w:ascii="Arial" w:eastAsia="Times New Roman" w:hAnsi="Arial" w:cs="Arial"/>
          <w:color w:val="333333"/>
          <w:sz w:val="22"/>
          <w:szCs w:val="22"/>
          <w:shd w:val="clear" w:color="auto" w:fill="FFFFFF"/>
        </w:rPr>
        <w:fldChar w:fldCharType="begin" w:fldLock="1"/>
      </w:r>
      <w:r w:rsidR="00FA1F46">
        <w:rPr>
          <w:rFonts w:ascii="Arial" w:eastAsia="Times New Roman" w:hAnsi="Arial" w:cs="Arial"/>
          <w:color w:val="333333"/>
          <w:sz w:val="22"/>
          <w:szCs w:val="22"/>
          <w:shd w:val="clear" w:color="auto" w:fill="FFFFFF"/>
        </w:rPr>
        <w:instrText>ADDIN CSL_CITATION { "citationItems" : [ { "id" : "ITEM-1", "itemData" : { "abstract" : "We compare refined data sets for Atlantic benthic foraminiferal oxygen isotope ratios and for North American mammalian diversity, faunal turnover, and body mass distributions. Each data set spans the late Paleocene through Pleistocene and has temporal resolution of 1.0 m.y.; the mammal data are restricted to western North America. We use the isotope data to compute five separate time series: oxygen isotope ratios at the midpoint of each 1.0-m.y. bin; changes in these ratios across bins; absolute values of these changes (= isotopic volatility); standard deviations of multiple isotope measurements within each bin; and standard deviations that have been detrended and corrected for serial correlation. For the mammals, we compute 12 different variables: standing diversity at the start of each bin; per-lineage origination and extinction rates; total turnover; net diversification; the absolute value of net diversification (= diversification volatility); change in proportional representation of major orders, as measured by a simple index and by a G-statistic; and the mean, standard deviation, skewness, and kurtosis of body mass. Simple and liberal statistical analyses fail to show any consistent relationship between any two isotope and mammalian time series, other than some unavoidable correlations between a few untransformed, highly autocorrelated time series like the raw isotope and mean body mass curves. Standard methods of detrending and differencing remove these correlations. Some of the major climate shifts indicated by oxygen isotope records do correspond to major ecological and evolutionary transitions in the mammalian biota, but the nature of these correspondences is unpredictable, and several other such transitions occur at times of relatively little global climate change. We conclude that given currently available climate records, we cannot show that the impact of climate change on the broad patterns of mammalian evolution involves linear forcings; instead, we see only the relatively unpredictable effects of a few major events. Over the scale of the whole Cenozoic, intrinsic, biotic factors like logistic diversity dynamics and within-lineage evolutionary trends seem to be far more important., Supplement", "author" : [ { "dropping-particle" : "", "family" : "Alroy", "given" : "John", "non-dropping-particle" : "", "parse-names" : false, "suffix" : "" }, { "dropping-particle" : "", "family" : "Koch", "given" : "Paul L", "non-dropping-particle" : "", "parse-names" : false, "suffix" : "" }, { "dropping-particle" : "", "family" : "Zachos", "given" : "James C", "non-dropping-particle" : "", "parse-names" : false, "suffix" : "" } ], "container-title" : "Paleobiology", "genre" : "JOUR", "id" : "ITEM-1", "issue" : "4", "issued" : { "date-parts" : [ [ "2000", "10", "1" ] ] }, "page" : "259-288", "publisher" : "Paleontological Society", "title" : "Global Climate Change and North American Mammalian Evolution", "type" : "article-journal", "volume" : "26" }, "uris" : [ "http://www.mendeley.com/documents/?uuid=d7076479-7549-4808-acfe-eff911dfb4c0" ] } ], "mendeley" : { "formattedCitation" : "(Alroy et al., 2000)", "plainTextFormattedCitation" : "(Alroy et al., 2000)", "previouslyFormattedCitation" : "(Alroy et al., 2000)" }, "properties" : { "noteIndex" : 0 }, "schema" : "https://github.com/citation-style-language/schema/raw/master/csl-citation.json" }</w:instrText>
      </w:r>
      <w:r w:rsidR="003411C1">
        <w:rPr>
          <w:rFonts w:ascii="Arial" w:eastAsia="Times New Roman" w:hAnsi="Arial" w:cs="Arial"/>
          <w:color w:val="333333"/>
          <w:sz w:val="22"/>
          <w:szCs w:val="22"/>
          <w:shd w:val="clear" w:color="auto" w:fill="FFFFFF"/>
        </w:rPr>
        <w:fldChar w:fldCharType="separate"/>
      </w:r>
      <w:r w:rsidR="003411C1" w:rsidRPr="003411C1">
        <w:rPr>
          <w:rFonts w:ascii="Arial" w:eastAsia="Times New Roman" w:hAnsi="Arial" w:cs="Arial"/>
          <w:noProof/>
          <w:color w:val="333333"/>
          <w:sz w:val="22"/>
          <w:szCs w:val="22"/>
          <w:shd w:val="clear" w:color="auto" w:fill="FFFFFF"/>
        </w:rPr>
        <w:t>(Alroy et al., 2000)</w:t>
      </w:r>
      <w:r w:rsidR="003411C1">
        <w:rPr>
          <w:rFonts w:ascii="Arial" w:eastAsia="Times New Roman" w:hAnsi="Arial" w:cs="Arial"/>
          <w:color w:val="333333"/>
          <w:sz w:val="22"/>
          <w:szCs w:val="22"/>
          <w:shd w:val="clear" w:color="auto" w:fill="FFFFFF"/>
        </w:rPr>
        <w:fldChar w:fldCharType="end"/>
      </w:r>
      <w:r w:rsidRPr="00E24208">
        <w:rPr>
          <w:rFonts w:ascii="Arial" w:eastAsia="Times New Roman" w:hAnsi="Arial" w:cs="Arial"/>
          <w:color w:val="333333"/>
          <w:sz w:val="22"/>
          <w:szCs w:val="22"/>
          <w:shd w:val="clear" w:color="auto" w:fill="FFFFFF"/>
        </w:rPr>
        <w:t>. The corrected (detrended) time series are computed as follow</w:t>
      </w:r>
      <w:r>
        <w:rPr>
          <w:rFonts w:ascii="Arial" w:eastAsia="Times New Roman" w:hAnsi="Arial" w:cs="Arial"/>
          <w:color w:val="333333"/>
          <w:sz w:val="22"/>
          <w:szCs w:val="22"/>
          <w:shd w:val="clear" w:color="auto" w:fill="FFFFFF"/>
        </w:rPr>
        <w:t>s</w:t>
      </w:r>
      <w:r w:rsidRPr="00E24208">
        <w:rPr>
          <w:rFonts w:ascii="Arial" w:eastAsia="Times New Roman" w:hAnsi="Arial" w:cs="Arial"/>
          <w:color w:val="333333"/>
          <w:sz w:val="22"/>
          <w:szCs w:val="22"/>
          <w:shd w:val="clear" w:color="auto" w:fill="FFFFFF"/>
        </w:rPr>
        <w:t xml:space="preserve">: </w:t>
      </w:r>
      <w:proofErr w:type="spellStart"/>
      <w:r w:rsidRPr="00E24208">
        <w:rPr>
          <w:rFonts w:ascii="Arial" w:eastAsia="Times New Roman" w:hAnsi="Arial" w:cs="Arial"/>
          <w:i/>
          <w:color w:val="333333"/>
          <w:sz w:val="22"/>
          <w:szCs w:val="22"/>
          <w:shd w:val="clear" w:color="auto" w:fill="FFFFFF"/>
        </w:rPr>
        <w:t>y′</w:t>
      </w:r>
      <w:r w:rsidRPr="000A2195">
        <w:rPr>
          <w:rFonts w:ascii="Arial" w:eastAsia="Times New Roman" w:hAnsi="Arial" w:cs="Arial"/>
          <w:i/>
          <w:iCs/>
          <w:color w:val="333333"/>
          <w:sz w:val="22"/>
          <w:szCs w:val="22"/>
          <w:shd w:val="clear" w:color="auto" w:fill="FFFFFF"/>
          <w:vertAlign w:val="subscript"/>
        </w:rPr>
        <w:t>t</w:t>
      </w:r>
      <w:proofErr w:type="spellEnd"/>
      <w:r w:rsidRPr="00E24208">
        <w:rPr>
          <w:rFonts w:ascii="Arial" w:eastAsia="Times New Roman" w:hAnsi="Arial" w:cs="Arial"/>
          <w:i/>
          <w:color w:val="333333"/>
          <w:sz w:val="22"/>
          <w:szCs w:val="22"/>
          <w:shd w:val="clear" w:color="auto" w:fill="FFFFFF"/>
        </w:rPr>
        <w:t xml:space="preserve"> = </w:t>
      </w:r>
      <w:proofErr w:type="spellStart"/>
      <w:r w:rsidRPr="00E24208">
        <w:rPr>
          <w:rFonts w:ascii="Arial" w:eastAsia="Times New Roman" w:hAnsi="Arial" w:cs="Arial"/>
          <w:i/>
          <w:color w:val="333333"/>
          <w:sz w:val="22"/>
          <w:szCs w:val="22"/>
          <w:shd w:val="clear" w:color="auto" w:fill="FFFFFF"/>
        </w:rPr>
        <w:t>y</w:t>
      </w:r>
      <w:r w:rsidRPr="000A2195">
        <w:rPr>
          <w:rFonts w:ascii="Arial" w:eastAsia="Times New Roman" w:hAnsi="Arial" w:cs="Arial"/>
          <w:i/>
          <w:iCs/>
          <w:color w:val="333333"/>
          <w:sz w:val="22"/>
          <w:szCs w:val="22"/>
          <w:shd w:val="clear" w:color="auto" w:fill="FFFFFF"/>
          <w:vertAlign w:val="subscript"/>
        </w:rPr>
        <w:t>t</w:t>
      </w:r>
      <w:proofErr w:type="spellEnd"/>
      <w:r w:rsidRPr="00E24208">
        <w:rPr>
          <w:rFonts w:ascii="Arial" w:eastAsia="Times New Roman" w:hAnsi="Arial" w:cs="Arial"/>
          <w:i/>
          <w:color w:val="333333"/>
          <w:sz w:val="22"/>
          <w:szCs w:val="22"/>
          <w:shd w:val="clear" w:color="auto" w:fill="FFFFFF"/>
        </w:rPr>
        <w:t xml:space="preserve"> - y</w:t>
      </w:r>
      <w:r w:rsidRPr="000A2195">
        <w:rPr>
          <w:rFonts w:ascii="Arial" w:eastAsia="Times New Roman" w:hAnsi="Arial" w:cs="Arial"/>
          <w:i/>
          <w:iCs/>
          <w:color w:val="333333"/>
          <w:sz w:val="22"/>
          <w:szCs w:val="22"/>
          <w:shd w:val="clear" w:color="auto" w:fill="FFFFFF"/>
          <w:vertAlign w:val="subscript"/>
        </w:rPr>
        <w:t>t-1</w:t>
      </w:r>
      <w:r w:rsidRPr="00E24208">
        <w:rPr>
          <w:rFonts w:ascii="Arial" w:eastAsia="Times New Roman" w:hAnsi="Arial" w:cs="Arial"/>
          <w:color w:val="333333"/>
          <w:sz w:val="22"/>
          <w:szCs w:val="22"/>
          <w:shd w:val="clear" w:color="auto" w:fill="FFFFFF"/>
        </w:rPr>
        <w:t xml:space="preserve">, where </w:t>
      </w:r>
      <w:proofErr w:type="spellStart"/>
      <w:r w:rsidRPr="00E24208">
        <w:rPr>
          <w:rFonts w:ascii="Arial" w:eastAsia="Times New Roman" w:hAnsi="Arial" w:cs="Arial"/>
          <w:i/>
          <w:color w:val="333333"/>
          <w:sz w:val="22"/>
          <w:szCs w:val="22"/>
          <w:shd w:val="clear" w:color="auto" w:fill="FFFFFF"/>
        </w:rPr>
        <w:t>y</w:t>
      </w:r>
      <w:r w:rsidRPr="00C64791">
        <w:rPr>
          <w:rFonts w:ascii="Arial" w:eastAsia="Times New Roman" w:hAnsi="Arial" w:cs="Arial"/>
          <w:i/>
          <w:iCs/>
          <w:color w:val="333333"/>
          <w:sz w:val="22"/>
          <w:szCs w:val="22"/>
          <w:shd w:val="clear" w:color="auto" w:fill="FFFFFF"/>
          <w:vertAlign w:val="subscript"/>
        </w:rPr>
        <w:t>t</w:t>
      </w:r>
      <w:proofErr w:type="spellEnd"/>
      <w:r w:rsidRPr="00E24208" w:rsidDel="00A25DA2">
        <w:rPr>
          <w:rFonts w:ascii="Arial" w:eastAsia="Times New Roman" w:hAnsi="Arial" w:cs="Arial"/>
          <w:i/>
          <w:color w:val="333333"/>
          <w:sz w:val="22"/>
          <w:szCs w:val="22"/>
          <w:shd w:val="clear" w:color="auto" w:fill="FFFFFF"/>
        </w:rPr>
        <w:t xml:space="preserve"> </w:t>
      </w:r>
      <w:r w:rsidRPr="00E24208">
        <w:rPr>
          <w:rFonts w:ascii="Arial" w:eastAsia="Times New Roman" w:hAnsi="Arial" w:cs="Arial"/>
          <w:color w:val="333333"/>
          <w:sz w:val="22"/>
          <w:szCs w:val="22"/>
          <w:shd w:val="clear" w:color="auto" w:fill="FFFFFF"/>
        </w:rPr>
        <w:t xml:space="preserve">and </w:t>
      </w:r>
      <w:r w:rsidRPr="00E24208">
        <w:rPr>
          <w:rFonts w:ascii="Arial" w:eastAsia="Times New Roman" w:hAnsi="Arial" w:cs="Arial"/>
          <w:i/>
          <w:color w:val="333333"/>
          <w:sz w:val="22"/>
          <w:szCs w:val="22"/>
          <w:shd w:val="clear" w:color="auto" w:fill="FFFFFF"/>
        </w:rPr>
        <w:t>y</w:t>
      </w:r>
      <w:r w:rsidRPr="00C64791">
        <w:rPr>
          <w:rFonts w:ascii="Arial" w:eastAsia="Times New Roman" w:hAnsi="Arial" w:cs="Arial"/>
          <w:i/>
          <w:iCs/>
          <w:color w:val="333333"/>
          <w:sz w:val="22"/>
          <w:szCs w:val="22"/>
          <w:shd w:val="clear" w:color="auto" w:fill="FFFFFF"/>
          <w:vertAlign w:val="subscript"/>
        </w:rPr>
        <w:t>t</w:t>
      </w:r>
      <w:r>
        <w:rPr>
          <w:rFonts w:ascii="Arial" w:eastAsia="Times New Roman" w:hAnsi="Arial" w:cs="Arial"/>
          <w:i/>
          <w:iCs/>
          <w:color w:val="333333"/>
          <w:sz w:val="22"/>
          <w:szCs w:val="22"/>
          <w:shd w:val="clear" w:color="auto" w:fill="FFFFFF"/>
          <w:vertAlign w:val="subscript"/>
        </w:rPr>
        <w:t>-1</w:t>
      </w:r>
      <w:r w:rsidRPr="00E24208">
        <w:rPr>
          <w:rFonts w:ascii="Arial" w:eastAsia="Times New Roman" w:hAnsi="Arial" w:cs="Arial"/>
          <w:color w:val="333333"/>
          <w:sz w:val="22"/>
          <w:szCs w:val="22"/>
          <w:shd w:val="clear" w:color="auto" w:fill="FFFFFF"/>
        </w:rPr>
        <w:t xml:space="preserve"> are temporally adjacent data points (e.g. oxygen isotope values) from which a differenced data point (</w:t>
      </w:r>
      <w:proofErr w:type="spellStart"/>
      <w:r w:rsidRPr="00E24208">
        <w:rPr>
          <w:rFonts w:ascii="Arial" w:eastAsia="Times New Roman" w:hAnsi="Arial" w:cs="Arial"/>
          <w:i/>
          <w:color w:val="333333"/>
          <w:sz w:val="22"/>
          <w:szCs w:val="22"/>
          <w:shd w:val="clear" w:color="auto" w:fill="FFFFFF"/>
        </w:rPr>
        <w:t>y′</w:t>
      </w:r>
      <w:proofErr w:type="gramStart"/>
      <w:r w:rsidRPr="000A2195">
        <w:rPr>
          <w:rFonts w:ascii="Arial" w:eastAsia="Times New Roman" w:hAnsi="Arial" w:cs="Arial"/>
          <w:i/>
          <w:iCs/>
          <w:color w:val="333333"/>
          <w:sz w:val="22"/>
          <w:szCs w:val="22"/>
          <w:shd w:val="clear" w:color="auto" w:fill="FFFFFF"/>
          <w:vertAlign w:val="subscript"/>
        </w:rPr>
        <w:t>t</w:t>
      </w:r>
      <w:proofErr w:type="spellEnd"/>
      <w:r w:rsidRPr="00E24208" w:rsidDel="00B2166F">
        <w:rPr>
          <w:rFonts w:ascii="Arial" w:eastAsia="Times New Roman" w:hAnsi="Arial" w:cs="Arial"/>
          <w:i/>
          <w:color w:val="333333"/>
          <w:sz w:val="22"/>
          <w:szCs w:val="22"/>
          <w:shd w:val="clear" w:color="auto" w:fill="FFFFFF"/>
        </w:rPr>
        <w:t xml:space="preserve"> </w:t>
      </w:r>
      <w:r w:rsidRPr="00E24208">
        <w:rPr>
          <w:rFonts w:ascii="Arial" w:eastAsia="Times New Roman" w:hAnsi="Arial" w:cs="Arial"/>
          <w:color w:val="333333"/>
          <w:sz w:val="22"/>
          <w:szCs w:val="22"/>
          <w:shd w:val="clear" w:color="auto" w:fill="FFFFFF"/>
        </w:rPr>
        <w:t>)</w:t>
      </w:r>
      <w:proofErr w:type="gramEnd"/>
      <w:r w:rsidRPr="00E24208">
        <w:rPr>
          <w:rFonts w:ascii="Arial" w:eastAsia="Times New Roman" w:hAnsi="Arial" w:cs="Arial"/>
          <w:color w:val="333333"/>
          <w:sz w:val="22"/>
          <w:szCs w:val="22"/>
          <w:shd w:val="clear" w:color="auto" w:fill="FFFFFF"/>
        </w:rPr>
        <w:t xml:space="preserve"> is calculated. Note that the detrended time series of first differences will be of length </w:t>
      </w:r>
      <w:r w:rsidRPr="00E24208">
        <w:rPr>
          <w:rFonts w:ascii="Arial" w:eastAsia="Times New Roman" w:hAnsi="Arial" w:cs="Arial"/>
          <w:i/>
          <w:color w:val="333333"/>
          <w:sz w:val="22"/>
          <w:szCs w:val="22"/>
          <w:shd w:val="clear" w:color="auto" w:fill="FFFFFF"/>
        </w:rPr>
        <w:t>n -1</w:t>
      </w:r>
      <w:r w:rsidRPr="00E24208">
        <w:rPr>
          <w:rFonts w:ascii="Arial" w:eastAsia="Times New Roman" w:hAnsi="Arial" w:cs="Arial"/>
          <w:color w:val="333333"/>
          <w:sz w:val="22"/>
          <w:szCs w:val="22"/>
          <w:shd w:val="clear" w:color="auto" w:fill="FFFFFF"/>
        </w:rPr>
        <w:t xml:space="preserve"> where n is the length of the original pre-detrended time series. Thus, in the new detrended time series each point reflects the difference between adjacent time bins. The resulting detrended time series can be used in subsequent analyses with other detrended time series. By employing this methodology one can be much more confident that any observed cross-correlations are meaningful relationships and not merely misleading coincidences.</w:t>
      </w:r>
    </w:p>
    <w:p w14:paraId="601D24E0" w14:textId="16ABEF04"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To account for temporal autocorrelation in our study, we used the aforementioned methodology to detrend both the CC data and the oxygen isotope data by calculating the magnitude of difference between any two adjacent data points in time </w:t>
      </w:r>
      <w:r w:rsidR="00FA1F46">
        <w:rPr>
          <w:rFonts w:ascii="Arial" w:eastAsia="Times New Roman" w:hAnsi="Arial" w:cs="Arial"/>
          <w:color w:val="333333"/>
          <w:sz w:val="22"/>
          <w:szCs w:val="22"/>
          <w:shd w:val="clear" w:color="auto" w:fill="FFFFFF"/>
        </w:rPr>
        <w:fldChar w:fldCharType="begin" w:fldLock="1"/>
      </w:r>
      <w:r w:rsidR="00FA1F46">
        <w:rPr>
          <w:rFonts w:ascii="Arial" w:eastAsia="Times New Roman" w:hAnsi="Arial" w:cs="Arial"/>
          <w:color w:val="333333"/>
          <w:sz w:val="22"/>
          <w:szCs w:val="22"/>
          <w:shd w:val="clear" w:color="auto" w:fill="FFFFFF"/>
        </w:rPr>
        <w:instrText>ADDIN CSL_CITATION { "citationItems" : [ { "id" : "ITEM-1", "itemData" : { "abstract" : "We compare refined data sets for Atlantic benthic foraminiferal oxygen isotope ratios and for North American mammalian diversity, faunal turnover, and body mass distributions. Each data set spans the late Paleocene through Pleistocene and has temporal resolution of 1.0 m.y.; the mammal data are restricted to western North America. We use the isotope data to compute five separate time series: oxygen isotope ratios at the midpoint of each 1.0-m.y. bin; changes in these ratios across bins; absolute values of these changes (= isotopic volatility); standard deviations of multiple isotope measurements within each bin; and standard deviations that have been detrended and corrected for serial correlation. For the mammals, we compute 12 different variables: standing diversity at the start of each bin; per-lineage origination and extinction rates; total turnover; net diversification; the absolute value of net diversification (= diversification volatility); change in proportional representation of major orders, as measured by a simple index and by a G-statistic; and the mean, standard deviation, skewness, and kurtosis of body mass. Simple and liberal statistical analyses fail to show any consistent relationship between any two isotope and mammalian time series, other than some unavoidable correlations between a few untransformed, highly autocorrelated time series like the raw isotope and mean body mass curves. Standard methods of detrending and differencing remove these correlations. Some of the major climate shifts indicated by oxygen isotope records do correspond to major ecological and evolutionary transitions in the mammalian biota, but the nature of these correspondences is unpredictable, and several other such transitions occur at times of relatively little global climate change. We conclude that given currently available climate records, we cannot show that the impact of climate change on the broad patterns of mammalian evolution involves linear forcings; instead, we see only the relatively unpredictable effects of a few major events. Over the scale of the whole Cenozoic, intrinsic, biotic factors like logistic diversity dynamics and within-lineage evolutionary trends seem to be far more important., Supplement", "author" : [ { "dropping-particle" : "", "family" : "Alroy", "given" : "John", "non-dropping-particle" : "", "parse-names" : false, "suffix" : "" }, { "dropping-particle" : "", "family" : "Koch", "given" : "Paul L", "non-dropping-particle" : "", "parse-names" : false, "suffix" : "" }, { "dropping-particle" : "", "family" : "Zachos", "given" : "James C", "non-dropping-particle" : "", "parse-names" : false, "suffix" : "" } ], "container-title" : "Paleobiology", "genre" : "JOUR", "id" : "ITEM-1", "issue" : "4", "issued" : { "date-parts" : [ [ "2000", "10", "1" ] ] }, "page" : "259-288", "publisher" : "Paleontological Society", "title" : "Global Climate Change and North American Mammalian Evolution", "type" : "article-journal", "volume" : "26" }, "uris" : [ "http://www.mendeley.com/documents/?uuid=d7076479-7549-4808-acfe-eff911dfb4c0" ] } ], "mendeley" : { "formattedCitation" : "(Alroy et al., 2000)", "plainTextFormattedCitation" : "(Alroy et al., 2000)", "previouslyFormattedCitation" : "(Alroy et al., 2000)" }, "properties" : { "noteIndex" : 0 }, "schema" : "https://github.com/citation-style-language/schema/raw/master/csl-citation.json" }</w:instrText>
      </w:r>
      <w:r w:rsidR="00FA1F46">
        <w:rPr>
          <w:rFonts w:ascii="Arial" w:eastAsia="Times New Roman" w:hAnsi="Arial" w:cs="Arial"/>
          <w:color w:val="333333"/>
          <w:sz w:val="22"/>
          <w:szCs w:val="22"/>
          <w:shd w:val="clear" w:color="auto" w:fill="FFFFFF"/>
        </w:rPr>
        <w:fldChar w:fldCharType="separate"/>
      </w:r>
      <w:r w:rsidR="00FA1F46" w:rsidRPr="003411C1">
        <w:rPr>
          <w:rFonts w:ascii="Arial" w:eastAsia="Times New Roman" w:hAnsi="Arial" w:cs="Arial"/>
          <w:noProof/>
          <w:color w:val="333333"/>
          <w:sz w:val="22"/>
          <w:szCs w:val="22"/>
          <w:shd w:val="clear" w:color="auto" w:fill="FFFFFF"/>
        </w:rPr>
        <w:t>(Alroy et al., 2000)</w:t>
      </w:r>
      <w:r w:rsidR="00FA1F46">
        <w:rPr>
          <w:rFonts w:ascii="Arial" w:eastAsia="Times New Roman" w:hAnsi="Arial" w:cs="Arial"/>
          <w:color w:val="333333"/>
          <w:sz w:val="22"/>
          <w:szCs w:val="22"/>
          <w:shd w:val="clear" w:color="auto" w:fill="FFFFFF"/>
        </w:rPr>
        <w:fldChar w:fldCharType="end"/>
      </w:r>
      <w:r w:rsidRPr="00E24208">
        <w:rPr>
          <w:rFonts w:ascii="Arial" w:hAnsi="Arial" w:cs="Arial"/>
          <w:sz w:val="22"/>
          <w:szCs w:val="22"/>
        </w:rPr>
        <w:t xml:space="preserve"> (Fig. 4). However, in order to do this some of the data had to be averaged as some specimens shared the same points in time. For example, if fossil species A (with a CC of 400mL) and B (with a CC of 500mL) both appeared at 22.1Ma, their CCs would be averaged to get a CC of 450mL for time point 22.1Ma. This especially reduced the number of observations in the analyses of fossil CC (from 227 to 71 across all taxa) likely due to the fact that many specimens often come from single paleontological sites and/or stratigraphic contexts that are associated with the same geological age. This contrasts </w:t>
      </w:r>
      <w:proofErr w:type="gramStart"/>
      <w:r w:rsidRPr="00E24208">
        <w:rPr>
          <w:rFonts w:ascii="Arial" w:hAnsi="Arial" w:cs="Arial"/>
          <w:sz w:val="22"/>
          <w:szCs w:val="22"/>
        </w:rPr>
        <w:t>with computationally reconstructed ancestors (which only dropped from 289 to 237) whose associated dates are ultimately derived from molecular divergence dates,</w:t>
      </w:r>
      <w:proofErr w:type="gramEnd"/>
      <w:r w:rsidRPr="00E24208">
        <w:rPr>
          <w:rFonts w:ascii="Arial" w:hAnsi="Arial" w:cs="Arial"/>
          <w:sz w:val="22"/>
          <w:szCs w:val="22"/>
        </w:rPr>
        <w:t xml:space="preserve"> offering a much wider variety of possible time points. Nevertheless, multiple species averaged into a single time point will still be more likely to provide a more accurate estimate of its respective taxon’s typical CC than a single species from that taxon.</w:t>
      </w:r>
    </w:p>
    <w:p w14:paraId="591C7BFE" w14:textId="77777777" w:rsidR="001A14D4" w:rsidRPr="00E24208" w:rsidRDefault="001A14D4" w:rsidP="005D4A04">
      <w:pPr>
        <w:spacing w:line="360" w:lineRule="auto"/>
        <w:rPr>
          <w:rFonts w:ascii="Arial" w:hAnsi="Arial" w:cs="Arial"/>
          <w:sz w:val="22"/>
          <w:szCs w:val="22"/>
        </w:rPr>
      </w:pPr>
    </w:p>
    <w:p w14:paraId="34CD9837"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Concordance &amp; Evidence Scores</w:t>
      </w:r>
    </w:p>
    <w:p w14:paraId="4E5540C2"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In order to summarize the findings of this study, Concordance Scores (how often results of fossil and ancestral datasets concurred) and Evidence Scores (how much evidence there was overall for CC being influenced by climate) were calculated for each tax</w:t>
      </w:r>
      <w:r>
        <w:rPr>
          <w:rFonts w:ascii="Arial" w:hAnsi="Arial" w:cs="Arial"/>
          <w:sz w:val="22"/>
          <w:szCs w:val="22"/>
        </w:rPr>
        <w:t>on</w:t>
      </w:r>
      <w:r w:rsidRPr="00E24208">
        <w:rPr>
          <w:rFonts w:ascii="Arial" w:hAnsi="Arial" w:cs="Arial"/>
          <w:sz w:val="22"/>
          <w:szCs w:val="22"/>
        </w:rPr>
        <w:t xml:space="preserve"> matched for time interval (1My, 400Ky, 200Ky) and climatic predictor variable (Trend, Variability, Rate, or the multivariate model) (Table 1). </w:t>
      </w:r>
      <w:r w:rsidRPr="00E24208">
        <w:rPr>
          <w:rFonts w:ascii="Arial" w:hAnsi="Arial" w:cs="Arial"/>
          <w:color w:val="000000"/>
          <w:sz w:val="22"/>
          <w:szCs w:val="22"/>
        </w:rPr>
        <w:t xml:space="preserve">In the Significance columns, “Y” denotes that the multiple regression analysis revealed a significant relationship between CC and the given climatic variable within a given taxon (e.g. All Taxa, Artiodactyla, Carnivora, etc.) within a given interval (e.g. 1My, 400Ky, 200Ky) using either non-detrended or detrended datasets, whereas “N” denotes a lack of significant relationship (p &gt; 0.05).  In the Concordance columns, “1” denotes that analyses using both the fossil and the ancestral CC yielded similar results (either both “Y or both “N”), whereas “0” denotes that there was a discrepancy between the results of these datasets. </w:t>
      </w:r>
      <w:proofErr w:type="gramStart"/>
      <w:r w:rsidRPr="00E24208">
        <w:rPr>
          <w:rFonts w:ascii="Arial" w:hAnsi="Arial" w:cs="Arial"/>
          <w:color w:val="000000"/>
          <w:sz w:val="22"/>
          <w:szCs w:val="22"/>
        </w:rPr>
        <w:t>In the Results Summary column, a Concordance Score was calculated by taking the number of concordant values (“1”) and dividing over the total number of analyses (“1” or “0”) within a given taxon within a given interval</w:t>
      </w:r>
      <w:proofErr w:type="gramEnd"/>
      <w:r w:rsidRPr="00E24208">
        <w:rPr>
          <w:rFonts w:ascii="Arial" w:hAnsi="Arial" w:cs="Arial"/>
          <w:color w:val="000000"/>
          <w:sz w:val="22"/>
          <w:szCs w:val="22"/>
        </w:rPr>
        <w:t>. Evidence Scores were calculated by taking the number of detrended analyses that yielded a significant relationship between CC and a given climatic variable (“Y”) and dividing by the total number of detrended analyses (“Y” or “N”) within a given taxon (multiplied by 100 to put in terms of %). Evidence scores did not include non-detrended results due to the effects of temporal autocorrelation discussed above.</w:t>
      </w:r>
    </w:p>
    <w:p w14:paraId="37A236F5" w14:textId="77777777" w:rsidR="001A14D4" w:rsidRPr="00E24208" w:rsidRDefault="001A14D4" w:rsidP="005D4A04">
      <w:pPr>
        <w:spacing w:line="360" w:lineRule="auto"/>
        <w:rPr>
          <w:rFonts w:ascii="Arial" w:hAnsi="Arial" w:cs="Arial"/>
          <w:sz w:val="22"/>
          <w:szCs w:val="22"/>
        </w:rPr>
      </w:pPr>
    </w:p>
    <w:p w14:paraId="65231EBB" w14:textId="77777777" w:rsidR="001A14D4" w:rsidRPr="00E24208" w:rsidRDefault="001A14D4" w:rsidP="005D4A04">
      <w:pPr>
        <w:spacing w:line="360" w:lineRule="auto"/>
        <w:rPr>
          <w:rFonts w:ascii="Arial" w:hAnsi="Arial" w:cs="Arial"/>
          <w:b/>
          <w:sz w:val="22"/>
          <w:szCs w:val="22"/>
        </w:rPr>
      </w:pPr>
      <w:r w:rsidRPr="00E24208">
        <w:rPr>
          <w:rFonts w:ascii="Arial" w:hAnsi="Arial" w:cs="Arial"/>
          <w:b/>
          <w:sz w:val="22"/>
          <w:szCs w:val="22"/>
        </w:rPr>
        <w:t>RESULTS</w:t>
      </w:r>
    </w:p>
    <w:p w14:paraId="0F5EE1F3" w14:textId="77777777" w:rsidR="001A14D4" w:rsidRPr="00E24208" w:rsidRDefault="001A14D4" w:rsidP="005D4A04">
      <w:pPr>
        <w:spacing w:line="360" w:lineRule="auto"/>
        <w:rPr>
          <w:rFonts w:ascii="Arial" w:hAnsi="Arial" w:cs="Arial"/>
          <w:sz w:val="22"/>
          <w:szCs w:val="22"/>
        </w:rPr>
      </w:pPr>
    </w:p>
    <w:p w14:paraId="460EDDFA"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CC vs. Time</w:t>
      </w:r>
    </w:p>
    <w:p w14:paraId="43668A39" w14:textId="77777777" w:rsidR="001A14D4" w:rsidRPr="00E24208" w:rsidRDefault="001A14D4" w:rsidP="005D4A04">
      <w:pPr>
        <w:spacing w:line="360" w:lineRule="auto"/>
        <w:rPr>
          <w:rFonts w:ascii="Arial" w:hAnsi="Arial" w:cs="Arial"/>
          <w:sz w:val="22"/>
          <w:szCs w:val="22"/>
        </w:rPr>
      </w:pPr>
    </w:p>
    <w:p w14:paraId="4FD194B5"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Using the fossil CC dataset (Fig. 5A), when all </w:t>
      </w:r>
      <w:r>
        <w:rPr>
          <w:rFonts w:ascii="Arial" w:hAnsi="Arial" w:cs="Arial"/>
          <w:sz w:val="22"/>
          <w:szCs w:val="22"/>
        </w:rPr>
        <w:t>mammalian</w:t>
      </w:r>
      <w:r w:rsidRPr="00E24208">
        <w:rPr>
          <w:rFonts w:ascii="Arial" w:hAnsi="Arial" w:cs="Arial"/>
          <w:sz w:val="22"/>
          <w:szCs w:val="22"/>
        </w:rPr>
        <w:t xml:space="preserve"> taxa were analyzed as one group there was a small but significant trend of increasing CC as time approached the present (Adjusted R</w:t>
      </w:r>
      <w:r w:rsidRPr="00E24208">
        <w:rPr>
          <w:rFonts w:ascii="Arial" w:hAnsi="Arial" w:cs="Arial"/>
          <w:sz w:val="22"/>
          <w:szCs w:val="22"/>
          <w:vertAlign w:val="superscript"/>
        </w:rPr>
        <w:t xml:space="preserve">2 </w:t>
      </w:r>
      <w:r w:rsidRPr="00E24208">
        <w:rPr>
          <w:rFonts w:ascii="Arial" w:hAnsi="Arial" w:cs="Arial"/>
          <w:sz w:val="22"/>
          <w:szCs w:val="22"/>
        </w:rPr>
        <w:t>(aR</w:t>
      </w:r>
      <w:r w:rsidRPr="00E24208">
        <w:rPr>
          <w:rFonts w:ascii="Arial" w:hAnsi="Arial" w:cs="Arial"/>
          <w:sz w:val="22"/>
          <w:szCs w:val="22"/>
          <w:vertAlign w:val="superscript"/>
        </w:rPr>
        <w:t>2</w:t>
      </w:r>
      <w:r w:rsidRPr="00E24208">
        <w:rPr>
          <w:rFonts w:ascii="Arial" w:hAnsi="Arial" w:cs="Arial"/>
          <w:sz w:val="22"/>
          <w:szCs w:val="22"/>
        </w:rPr>
        <w:t xml:space="preserve">) = 0.193, coefficient estimate (ce) = -0.047, p = 0.000). When separated by taxon, most </w:t>
      </w:r>
      <w:r>
        <w:rPr>
          <w:rFonts w:ascii="Arial" w:hAnsi="Arial" w:cs="Arial"/>
          <w:sz w:val="22"/>
          <w:szCs w:val="22"/>
        </w:rPr>
        <w:t>groups</w:t>
      </w:r>
      <w:r w:rsidRPr="00E24208">
        <w:rPr>
          <w:rFonts w:ascii="Arial" w:hAnsi="Arial" w:cs="Arial"/>
          <w:sz w:val="22"/>
          <w:szCs w:val="22"/>
        </w:rPr>
        <w:t xml:space="preserve"> showed evidence of increasing CC over time, including Artiodactyla (aR</w:t>
      </w:r>
      <w:r w:rsidRPr="00E24208">
        <w:rPr>
          <w:rFonts w:ascii="Arial" w:hAnsi="Arial" w:cs="Arial"/>
          <w:sz w:val="22"/>
          <w:szCs w:val="22"/>
          <w:vertAlign w:val="superscript"/>
        </w:rPr>
        <w:t xml:space="preserve">2 </w:t>
      </w:r>
      <w:r w:rsidRPr="00E24208">
        <w:rPr>
          <w:rFonts w:ascii="Arial" w:hAnsi="Arial" w:cs="Arial"/>
          <w:sz w:val="22"/>
          <w:szCs w:val="22"/>
        </w:rPr>
        <w:t>= 0.404, ce = -0.084, p = 0.002), Carnivora (aR</w:t>
      </w:r>
      <w:r w:rsidRPr="00E24208">
        <w:rPr>
          <w:rFonts w:ascii="Arial" w:hAnsi="Arial" w:cs="Arial"/>
          <w:sz w:val="22"/>
          <w:szCs w:val="22"/>
          <w:vertAlign w:val="superscript"/>
        </w:rPr>
        <w:t xml:space="preserve">2 </w:t>
      </w:r>
      <w:r w:rsidRPr="00E24208">
        <w:rPr>
          <w:rFonts w:ascii="Arial" w:hAnsi="Arial" w:cs="Arial"/>
          <w:sz w:val="22"/>
          <w:szCs w:val="22"/>
        </w:rPr>
        <w:t>= 0.139, ce = -0.038, p = 0.000), Perissodactyla (aR</w:t>
      </w:r>
      <w:r w:rsidRPr="00E24208">
        <w:rPr>
          <w:rFonts w:ascii="Arial" w:hAnsi="Arial" w:cs="Arial"/>
          <w:sz w:val="22"/>
          <w:szCs w:val="22"/>
          <w:vertAlign w:val="superscript"/>
        </w:rPr>
        <w:t xml:space="preserve">2 </w:t>
      </w:r>
      <w:r w:rsidRPr="00E24208">
        <w:rPr>
          <w:rFonts w:ascii="Arial" w:hAnsi="Arial" w:cs="Arial"/>
          <w:sz w:val="22"/>
          <w:szCs w:val="22"/>
        </w:rPr>
        <w:t>= 0.337, ce = -0.037, p = 0.018), and Primates (aR</w:t>
      </w:r>
      <w:r w:rsidRPr="00E24208">
        <w:rPr>
          <w:rFonts w:ascii="Arial" w:hAnsi="Arial" w:cs="Arial"/>
          <w:sz w:val="22"/>
          <w:szCs w:val="22"/>
          <w:vertAlign w:val="superscript"/>
        </w:rPr>
        <w:t xml:space="preserve">2 </w:t>
      </w:r>
      <w:r w:rsidRPr="00E24208">
        <w:rPr>
          <w:rFonts w:ascii="Arial" w:hAnsi="Arial" w:cs="Arial"/>
          <w:sz w:val="22"/>
          <w:szCs w:val="22"/>
        </w:rPr>
        <w:t>= 0.297, ce = -0.057, p = 0.010). Hominins were treated as their own separate group to allow for comparisons with other mammalian taxa, and displayed the most dramatic increase in CC over time (aR</w:t>
      </w:r>
      <w:r w:rsidRPr="00E24208">
        <w:rPr>
          <w:rFonts w:ascii="Arial" w:hAnsi="Arial" w:cs="Arial"/>
          <w:sz w:val="22"/>
          <w:szCs w:val="22"/>
          <w:vertAlign w:val="superscript"/>
        </w:rPr>
        <w:t xml:space="preserve">2 </w:t>
      </w:r>
      <w:r w:rsidRPr="00E24208">
        <w:rPr>
          <w:rFonts w:ascii="Arial" w:hAnsi="Arial" w:cs="Arial"/>
          <w:sz w:val="22"/>
          <w:szCs w:val="22"/>
        </w:rPr>
        <w:t>= 0.493, ce = -0.304, p = 0.001). In order to explore the effect of increased sample size on the results, these data were reanalyzed with the hominin CC dataset broken into individual specimens, thus increasing the sample size from 13 species to 91 individuals, yielding an even stronger trend of increasing CC over time (aR</w:t>
      </w:r>
      <w:r w:rsidRPr="00E24208">
        <w:rPr>
          <w:rFonts w:ascii="Arial" w:hAnsi="Arial" w:cs="Arial"/>
          <w:sz w:val="22"/>
          <w:szCs w:val="22"/>
          <w:vertAlign w:val="superscript"/>
        </w:rPr>
        <w:t xml:space="preserve">2 </w:t>
      </w:r>
      <w:r w:rsidRPr="00E24208">
        <w:rPr>
          <w:rFonts w:ascii="Arial" w:hAnsi="Arial" w:cs="Arial"/>
          <w:sz w:val="22"/>
          <w:szCs w:val="22"/>
        </w:rPr>
        <w:t>= 0.834, ce = -0.429, p = 0.000) (see full results in Table S1).</w:t>
      </w:r>
    </w:p>
    <w:p w14:paraId="3642C217" w14:textId="77777777" w:rsidR="001A14D4" w:rsidRPr="00E24208" w:rsidRDefault="001A14D4" w:rsidP="005D4A04">
      <w:pPr>
        <w:spacing w:line="360" w:lineRule="auto"/>
        <w:rPr>
          <w:rFonts w:ascii="Arial" w:hAnsi="Arial" w:cs="Arial"/>
          <w:sz w:val="22"/>
          <w:szCs w:val="22"/>
        </w:rPr>
      </w:pPr>
    </w:p>
    <w:p w14:paraId="3A1CBA22"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Using the ancestral reconstruction CC dataset (Fig. 5B), when all taxa were analyzed as one group, there was a small but significant decrease in CC over time (aR</w:t>
      </w:r>
      <w:r w:rsidRPr="00E24208">
        <w:rPr>
          <w:rFonts w:ascii="Arial" w:hAnsi="Arial" w:cs="Arial"/>
          <w:sz w:val="22"/>
          <w:szCs w:val="22"/>
          <w:vertAlign w:val="superscript"/>
        </w:rPr>
        <w:t xml:space="preserve">2 </w:t>
      </w:r>
      <w:r w:rsidRPr="00E24208">
        <w:rPr>
          <w:rFonts w:ascii="Arial" w:hAnsi="Arial" w:cs="Arial"/>
          <w:sz w:val="22"/>
          <w:szCs w:val="22"/>
        </w:rPr>
        <w:t>= 0.049, ce = 0.028, p = 0.000). No individual mammalian taxa displayed evidence of change over time, except for Primates, which showed an increase in CC as time approached the present (aR</w:t>
      </w:r>
      <w:r w:rsidRPr="00E24208">
        <w:rPr>
          <w:rFonts w:ascii="Arial" w:hAnsi="Arial" w:cs="Arial"/>
          <w:sz w:val="22"/>
          <w:szCs w:val="22"/>
          <w:vertAlign w:val="superscript"/>
        </w:rPr>
        <w:t xml:space="preserve">2 </w:t>
      </w:r>
      <w:r w:rsidRPr="00E24208">
        <w:rPr>
          <w:rFonts w:ascii="Arial" w:hAnsi="Arial" w:cs="Arial"/>
          <w:sz w:val="22"/>
          <w:szCs w:val="22"/>
        </w:rPr>
        <w:t>= 0.074, ce = -0.024, p = 0.012). As mentioned above, it was not possible to include hominins in this type of analysis (see full results in Table S2).</w:t>
      </w:r>
    </w:p>
    <w:p w14:paraId="7B1D72A7" w14:textId="77777777" w:rsidR="001A14D4" w:rsidRPr="00E24208" w:rsidRDefault="001A14D4" w:rsidP="005D4A04">
      <w:pPr>
        <w:spacing w:line="360" w:lineRule="auto"/>
        <w:rPr>
          <w:rFonts w:ascii="Arial" w:hAnsi="Arial" w:cs="Arial"/>
          <w:sz w:val="22"/>
          <w:szCs w:val="22"/>
        </w:rPr>
      </w:pPr>
    </w:p>
    <w:p w14:paraId="33C47BBC"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 xml:space="preserve">CC vs. Climate </w:t>
      </w:r>
    </w:p>
    <w:p w14:paraId="13CBB9EF" w14:textId="77777777" w:rsidR="001A14D4" w:rsidRPr="00E24208" w:rsidRDefault="001A14D4" w:rsidP="005D4A04">
      <w:pPr>
        <w:spacing w:line="360" w:lineRule="auto"/>
        <w:rPr>
          <w:rFonts w:ascii="Arial" w:hAnsi="Arial" w:cs="Arial"/>
          <w:sz w:val="22"/>
          <w:szCs w:val="22"/>
        </w:rPr>
      </w:pPr>
    </w:p>
    <w:p w14:paraId="09A8C91D" w14:textId="73CA0BB8"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Multiple regression analyses of non-detrended fossil CC and climatic data were first conducted. These showed that CC of </w:t>
      </w:r>
      <w:r>
        <w:rPr>
          <w:rFonts w:ascii="Arial" w:hAnsi="Arial" w:cs="Arial"/>
          <w:sz w:val="22"/>
          <w:szCs w:val="22"/>
        </w:rPr>
        <w:t xml:space="preserve">the pooled sample from </w:t>
      </w:r>
      <w:r w:rsidRPr="00E24208">
        <w:rPr>
          <w:rFonts w:ascii="Arial" w:hAnsi="Arial" w:cs="Arial"/>
          <w:sz w:val="22"/>
          <w:szCs w:val="22"/>
        </w:rPr>
        <w:t>all fossil</w:t>
      </w:r>
      <w:r>
        <w:rPr>
          <w:rFonts w:ascii="Arial" w:hAnsi="Arial" w:cs="Arial"/>
          <w:sz w:val="22"/>
          <w:szCs w:val="22"/>
        </w:rPr>
        <w:t xml:space="preserve"> mammalian</w:t>
      </w:r>
      <w:r w:rsidRPr="00E24208">
        <w:rPr>
          <w:rFonts w:ascii="Arial" w:hAnsi="Arial" w:cs="Arial"/>
          <w:sz w:val="22"/>
          <w:szCs w:val="22"/>
        </w:rPr>
        <w:t xml:space="preserve"> taxa (</w:t>
      </w:r>
      <w:r w:rsidRPr="00E24208">
        <w:rPr>
          <w:rFonts w:ascii="Arial" w:hAnsi="Arial" w:cs="Arial"/>
          <w:i/>
          <w:sz w:val="22"/>
          <w:szCs w:val="22"/>
        </w:rPr>
        <w:t>n</w:t>
      </w:r>
      <w:r w:rsidR="005D4A04">
        <w:rPr>
          <w:rFonts w:ascii="Arial" w:hAnsi="Arial" w:cs="Arial"/>
          <w:sz w:val="22"/>
          <w:szCs w:val="22"/>
        </w:rPr>
        <w:t xml:space="preserve"> = 222)</w:t>
      </w:r>
      <w:r w:rsidRPr="00E24208">
        <w:rPr>
          <w:rFonts w:ascii="Arial" w:hAnsi="Arial" w:cs="Arial"/>
          <w:sz w:val="22"/>
          <w:szCs w:val="22"/>
        </w:rPr>
        <w:t xml:space="preserve"> was significantly predicted by the climatic model at all three time intervals (1My, 400Ky, &amp; 200Ky) (aR</w:t>
      </w:r>
      <w:r w:rsidRPr="00E24208">
        <w:rPr>
          <w:rFonts w:ascii="Arial" w:hAnsi="Arial" w:cs="Arial"/>
          <w:sz w:val="22"/>
          <w:szCs w:val="22"/>
          <w:vertAlign w:val="superscript"/>
        </w:rPr>
        <w:t xml:space="preserve">2 </w:t>
      </w:r>
      <w:r w:rsidRPr="00E24208">
        <w:rPr>
          <w:rFonts w:ascii="Arial" w:hAnsi="Arial" w:cs="Arial"/>
          <w:sz w:val="22"/>
          <w:szCs w:val="22"/>
        </w:rPr>
        <w:t>= 0.426–0.458, p &lt; 0.001)</w:t>
      </w:r>
      <w:r>
        <w:rPr>
          <w:rFonts w:ascii="Arial" w:hAnsi="Arial" w:cs="Arial"/>
          <w:sz w:val="22"/>
          <w:szCs w:val="22"/>
        </w:rPr>
        <w:t xml:space="preserve">; </w:t>
      </w:r>
      <w:r w:rsidRPr="00E24208">
        <w:rPr>
          <w:rFonts w:ascii="Arial" w:hAnsi="Arial" w:cs="Arial"/>
          <w:sz w:val="22"/>
          <w:szCs w:val="22"/>
        </w:rPr>
        <w:t>Trend was the only significant predictor variable at all three intervals (ce = 2.141–2.292, p &lt; 0.001). Artiodactyla CC was only significantly predicted by the climatic model at the 400Ky interval (aR</w:t>
      </w:r>
      <w:r w:rsidRPr="00E24208">
        <w:rPr>
          <w:rFonts w:ascii="Arial" w:hAnsi="Arial" w:cs="Arial"/>
          <w:sz w:val="22"/>
          <w:szCs w:val="22"/>
          <w:vertAlign w:val="superscript"/>
        </w:rPr>
        <w:t xml:space="preserve">2 </w:t>
      </w:r>
      <w:r w:rsidRPr="00E24208">
        <w:rPr>
          <w:rFonts w:ascii="Arial" w:hAnsi="Arial" w:cs="Arial"/>
          <w:sz w:val="22"/>
          <w:szCs w:val="22"/>
        </w:rPr>
        <w:t>= 0.551, p &lt; 0.05) in which Variability was the only significant predictor variable (ce = -0.454, p &lt; 0.05). Carnivora CC was predicted by the climatic model at all three intervals (aR</w:t>
      </w:r>
      <w:r w:rsidRPr="00E24208">
        <w:rPr>
          <w:rFonts w:ascii="Arial" w:hAnsi="Arial" w:cs="Arial"/>
          <w:sz w:val="22"/>
          <w:szCs w:val="22"/>
          <w:vertAlign w:val="superscript"/>
        </w:rPr>
        <w:t xml:space="preserve">2 </w:t>
      </w:r>
      <w:r w:rsidRPr="00E24208">
        <w:rPr>
          <w:rFonts w:ascii="Arial" w:hAnsi="Arial" w:cs="Arial"/>
          <w:sz w:val="22"/>
          <w:szCs w:val="22"/>
        </w:rPr>
        <w:t>= 0.252–0.288, p &lt; 0.01) in which Trend was the only significant predictor variable in each interval (ce = 1.542–1.645, p &lt; 0.002). Perissodactyla CC was only predicted by the climatic model at the 400Ky interval (aR</w:t>
      </w:r>
      <w:r w:rsidRPr="00E24208">
        <w:rPr>
          <w:rFonts w:ascii="Arial" w:hAnsi="Arial" w:cs="Arial"/>
          <w:sz w:val="22"/>
          <w:szCs w:val="22"/>
          <w:vertAlign w:val="superscript"/>
        </w:rPr>
        <w:t xml:space="preserve">2 </w:t>
      </w:r>
      <w:r w:rsidRPr="00E24208">
        <w:rPr>
          <w:rFonts w:ascii="Arial" w:hAnsi="Arial" w:cs="Arial"/>
          <w:sz w:val="22"/>
          <w:szCs w:val="22"/>
        </w:rPr>
        <w:t xml:space="preserve">= 0.672, p &lt; 0.05) in which Trend was the only significant predictor variable (ce = 1.253, p &lt; 0.05). </w:t>
      </w:r>
      <w:proofErr w:type="gramStart"/>
      <w:r w:rsidRPr="00E24208">
        <w:rPr>
          <w:rFonts w:ascii="Arial" w:hAnsi="Arial" w:cs="Arial"/>
          <w:sz w:val="22"/>
          <w:szCs w:val="22"/>
        </w:rPr>
        <w:t>Species-averaged hominin CC was predicted by the climatic model</w:t>
      </w:r>
      <w:proofErr w:type="gramEnd"/>
      <w:r w:rsidRPr="00E24208">
        <w:rPr>
          <w:rFonts w:ascii="Arial" w:hAnsi="Arial" w:cs="Arial"/>
          <w:sz w:val="22"/>
          <w:szCs w:val="22"/>
        </w:rPr>
        <w:t xml:space="preserve"> at all three time intervals (aR</w:t>
      </w:r>
      <w:r w:rsidRPr="00E24208">
        <w:rPr>
          <w:rFonts w:ascii="Arial" w:hAnsi="Arial" w:cs="Arial"/>
          <w:sz w:val="22"/>
          <w:szCs w:val="22"/>
          <w:vertAlign w:val="superscript"/>
        </w:rPr>
        <w:t xml:space="preserve">2 </w:t>
      </w:r>
      <w:r w:rsidRPr="00E24208">
        <w:rPr>
          <w:rFonts w:ascii="Arial" w:hAnsi="Arial" w:cs="Arial"/>
          <w:sz w:val="22"/>
          <w:szCs w:val="22"/>
        </w:rPr>
        <w:t>= 0.365–0.488, p &lt; 0.05) but no single climatic predictor variable significantly contributed this relationship on its own (p &gt; 0.05). Individualized hominin CC was even more strongly predicted by the climatic model (aR</w:t>
      </w:r>
      <w:r w:rsidRPr="00E24208">
        <w:rPr>
          <w:rFonts w:ascii="Arial" w:hAnsi="Arial" w:cs="Arial"/>
          <w:sz w:val="22"/>
          <w:szCs w:val="22"/>
          <w:vertAlign w:val="superscript"/>
        </w:rPr>
        <w:t xml:space="preserve">2 </w:t>
      </w:r>
      <w:r w:rsidRPr="00E24208">
        <w:rPr>
          <w:rFonts w:ascii="Arial" w:hAnsi="Arial" w:cs="Arial"/>
          <w:sz w:val="22"/>
          <w:szCs w:val="22"/>
        </w:rPr>
        <w:t xml:space="preserve">= 0.759–0.799, p &lt; 0.001) in which both Trend (ce = 1.312–1.599, p &lt; 0.01) and Variability (ce = 0.499–0.793, p &lt; 0.01) were significant predictors at all time intervals. Neither Cetacea CC nor Primate CC </w:t>
      </w:r>
      <w:proofErr w:type="gramStart"/>
      <w:r w:rsidRPr="00E24208">
        <w:rPr>
          <w:rFonts w:ascii="Arial" w:hAnsi="Arial" w:cs="Arial"/>
          <w:sz w:val="22"/>
          <w:szCs w:val="22"/>
        </w:rPr>
        <w:t>were</w:t>
      </w:r>
      <w:proofErr w:type="gramEnd"/>
      <w:r w:rsidRPr="00E24208">
        <w:rPr>
          <w:rFonts w:ascii="Arial" w:hAnsi="Arial" w:cs="Arial"/>
          <w:sz w:val="22"/>
          <w:szCs w:val="22"/>
        </w:rPr>
        <w:t xml:space="preserve"> predicted by the climatic model at any interval (p &gt; 0.05) (see Table S3A).</w:t>
      </w:r>
    </w:p>
    <w:p w14:paraId="2B38155C"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 xml:space="preserve">Results differed considerably when these analyses were rerun after detrending the fossil CC and climatic data sets. Consistent with the non-detrended results, neither Cetacea nor Primate CC </w:t>
      </w:r>
      <w:proofErr w:type="gramStart"/>
      <w:r w:rsidRPr="00E24208">
        <w:rPr>
          <w:rFonts w:ascii="Arial" w:hAnsi="Arial" w:cs="Arial"/>
          <w:sz w:val="22"/>
          <w:szCs w:val="22"/>
        </w:rPr>
        <w:t>were</w:t>
      </w:r>
      <w:proofErr w:type="gramEnd"/>
      <w:r w:rsidRPr="00E24208">
        <w:rPr>
          <w:rFonts w:ascii="Arial" w:hAnsi="Arial" w:cs="Arial"/>
          <w:sz w:val="22"/>
          <w:szCs w:val="22"/>
        </w:rPr>
        <w:t xml:space="preserve"> predicted by the climatic models (p &gt; 0.05). Additionally, CC of all taxa grouped together, as well as Carnivora, Primates, hominins and </w:t>
      </w:r>
      <w:proofErr w:type="gramStart"/>
      <w:r w:rsidRPr="00E24208">
        <w:rPr>
          <w:rFonts w:ascii="Arial" w:hAnsi="Arial" w:cs="Arial"/>
          <w:sz w:val="22"/>
          <w:szCs w:val="22"/>
        </w:rPr>
        <w:t>individualized hominins were not significantly predicted by the climatic model</w:t>
      </w:r>
      <w:proofErr w:type="gramEnd"/>
      <w:r w:rsidRPr="00E24208">
        <w:rPr>
          <w:rFonts w:ascii="Arial" w:hAnsi="Arial" w:cs="Arial"/>
          <w:sz w:val="22"/>
          <w:szCs w:val="22"/>
        </w:rPr>
        <w:t xml:space="preserve"> at any time interval (p &gt; 0.05). This is particularly noteworthy in individualized hominins, which showed a strong CC-climate relationship before detrending the data. However, detrending the data did not eliminate all significant results </w:t>
      </w:r>
      <w:proofErr w:type="gramStart"/>
      <w:r w:rsidRPr="00E24208">
        <w:rPr>
          <w:rFonts w:ascii="Arial" w:hAnsi="Arial" w:cs="Arial"/>
          <w:sz w:val="22"/>
          <w:szCs w:val="22"/>
        </w:rPr>
        <w:t>as Perissodactyla CC was predicted by the climatic model</w:t>
      </w:r>
      <w:proofErr w:type="gramEnd"/>
      <w:r w:rsidRPr="00E24208">
        <w:rPr>
          <w:rFonts w:ascii="Arial" w:hAnsi="Arial" w:cs="Arial"/>
          <w:sz w:val="22"/>
          <w:szCs w:val="22"/>
        </w:rPr>
        <w:t xml:space="preserve"> (aR</w:t>
      </w:r>
      <w:r w:rsidRPr="00E24208">
        <w:rPr>
          <w:rFonts w:ascii="Arial" w:hAnsi="Arial" w:cs="Arial"/>
          <w:sz w:val="22"/>
          <w:szCs w:val="22"/>
          <w:vertAlign w:val="superscript"/>
        </w:rPr>
        <w:t xml:space="preserve">2 </w:t>
      </w:r>
      <w:r w:rsidRPr="00E24208">
        <w:rPr>
          <w:rFonts w:ascii="Arial" w:hAnsi="Arial" w:cs="Arial"/>
          <w:sz w:val="22"/>
          <w:szCs w:val="22"/>
        </w:rPr>
        <w:t>= 0.481–0.711, p &lt; 0.05) (see Table S3B).</w:t>
      </w:r>
      <w:r w:rsidRPr="00E24208">
        <w:rPr>
          <w:rFonts w:ascii="Arial" w:hAnsi="Arial" w:cs="Arial"/>
          <w:sz w:val="22"/>
          <w:szCs w:val="22"/>
        </w:rPr>
        <w:tab/>
      </w:r>
    </w:p>
    <w:p w14:paraId="21982A43" w14:textId="77777777" w:rsidR="001A14D4" w:rsidRPr="00E24208" w:rsidRDefault="001A14D4" w:rsidP="005D4A04">
      <w:pPr>
        <w:spacing w:line="360" w:lineRule="auto"/>
        <w:rPr>
          <w:rFonts w:ascii="Arial" w:hAnsi="Arial" w:cs="Arial"/>
          <w:sz w:val="22"/>
          <w:szCs w:val="22"/>
        </w:rPr>
      </w:pPr>
    </w:p>
    <w:p w14:paraId="659A1CE3"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Next, we performed the analyses described above with ancestral reconstruction of CCs, first using non-detrended CC and climatic data. Ancestral CC of all taxa grouped together was not significantly predicted by the climatic model at any time interval (p &gt; 0.05). This was also true of Artiodactyla, Cetacea, and Perissodactyla CC (p &gt; 0.05). Carnivora CC was predicted by the climatic model only at the 1My interval (aR</w:t>
      </w:r>
      <w:r w:rsidRPr="00E24208">
        <w:rPr>
          <w:rFonts w:ascii="Arial" w:hAnsi="Arial" w:cs="Arial"/>
          <w:sz w:val="22"/>
          <w:szCs w:val="22"/>
          <w:vertAlign w:val="superscript"/>
        </w:rPr>
        <w:t xml:space="preserve">2 </w:t>
      </w:r>
      <w:r w:rsidRPr="00E24208">
        <w:rPr>
          <w:rFonts w:ascii="Arial" w:hAnsi="Arial" w:cs="Arial"/>
          <w:sz w:val="22"/>
          <w:szCs w:val="22"/>
        </w:rPr>
        <w:t xml:space="preserve">= 0.038, p &lt; 0.05) in which Rate was the only significant predictor variable (ce = -0.159, p &lt; 0.05). </w:t>
      </w:r>
      <w:proofErr w:type="gramStart"/>
      <w:r w:rsidRPr="00E24208">
        <w:rPr>
          <w:rFonts w:ascii="Arial" w:hAnsi="Arial" w:cs="Arial"/>
          <w:sz w:val="22"/>
          <w:szCs w:val="22"/>
        </w:rPr>
        <w:t>Primate CC was predicted by the climatic model</w:t>
      </w:r>
      <w:proofErr w:type="gramEnd"/>
      <w:r w:rsidRPr="00E24208">
        <w:rPr>
          <w:rFonts w:ascii="Arial" w:hAnsi="Arial" w:cs="Arial"/>
          <w:sz w:val="22"/>
          <w:szCs w:val="22"/>
        </w:rPr>
        <w:t xml:space="preserve"> at the 400Ky and 200Ky intervals (aR</w:t>
      </w:r>
      <w:r w:rsidRPr="00E24208">
        <w:rPr>
          <w:rFonts w:ascii="Arial" w:hAnsi="Arial" w:cs="Arial"/>
          <w:sz w:val="22"/>
          <w:szCs w:val="22"/>
          <w:vertAlign w:val="superscript"/>
        </w:rPr>
        <w:t xml:space="preserve">2 </w:t>
      </w:r>
      <w:r w:rsidRPr="00E24208">
        <w:rPr>
          <w:rFonts w:ascii="Arial" w:hAnsi="Arial" w:cs="Arial"/>
          <w:sz w:val="22"/>
          <w:szCs w:val="22"/>
        </w:rPr>
        <w:t>= 0.089–0.104, p &lt; 0.05) in which Variability was a significant predictor at 400Ky (ce = -0.227, p &lt; 0.05) and Trend was a significant predictor at 200Ky (ce = 0.265, p &lt; 0.05) (see Table S4A).</w:t>
      </w:r>
    </w:p>
    <w:p w14:paraId="6453146B"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After detrending the data, ancestral reconstruction of CCs showed a very different pattern of relationships with the climate</w:t>
      </w:r>
      <w:r>
        <w:rPr>
          <w:rFonts w:ascii="Arial" w:hAnsi="Arial" w:cs="Arial"/>
          <w:sz w:val="22"/>
          <w:szCs w:val="22"/>
        </w:rPr>
        <w:t xml:space="preserve"> variables</w:t>
      </w:r>
      <w:r w:rsidRPr="00E24208">
        <w:rPr>
          <w:rFonts w:ascii="Arial" w:hAnsi="Arial" w:cs="Arial"/>
          <w:sz w:val="22"/>
          <w:szCs w:val="22"/>
        </w:rPr>
        <w:t>. CC of all taxa grouped together was predicted by the climatic model at all time intervals (aR</w:t>
      </w:r>
      <w:r w:rsidRPr="00E24208">
        <w:rPr>
          <w:rFonts w:ascii="Arial" w:hAnsi="Arial" w:cs="Arial"/>
          <w:sz w:val="22"/>
          <w:szCs w:val="22"/>
          <w:vertAlign w:val="superscript"/>
        </w:rPr>
        <w:t xml:space="preserve">2 </w:t>
      </w:r>
      <w:r w:rsidRPr="00E24208">
        <w:rPr>
          <w:rFonts w:ascii="Arial" w:hAnsi="Arial" w:cs="Arial"/>
          <w:sz w:val="22"/>
          <w:szCs w:val="22"/>
        </w:rPr>
        <w:t>= 47.997–63.296, p &lt; 0.001) in which Trend was a significant predictor variable at all three intervals (ce = 2.753–2.942, p &lt; 0.001), Variability was a significant predictor at the 200Ky interval (ce = 0.31, p &lt; 0.05), and Rate was a significant predictor at 400Ky (ce = 0.274, p &lt; 0.01). Carnivora CC was predicted by the climatic model at only the 1My interval (aR</w:t>
      </w:r>
      <w:r w:rsidRPr="00E24208">
        <w:rPr>
          <w:rFonts w:ascii="Arial" w:hAnsi="Arial" w:cs="Arial"/>
          <w:sz w:val="22"/>
          <w:szCs w:val="22"/>
          <w:vertAlign w:val="superscript"/>
        </w:rPr>
        <w:t xml:space="preserve">2 </w:t>
      </w:r>
      <w:r w:rsidRPr="00E24208">
        <w:rPr>
          <w:rFonts w:ascii="Arial" w:hAnsi="Arial" w:cs="Arial"/>
          <w:sz w:val="22"/>
          <w:szCs w:val="22"/>
        </w:rPr>
        <w:t xml:space="preserve">= 2.824, p &lt; 0.05) in which Rate was a significant predictor variable (ce = -0.274, p &lt; 0.01). </w:t>
      </w:r>
      <w:proofErr w:type="gramStart"/>
      <w:r w:rsidRPr="00E24208">
        <w:rPr>
          <w:rFonts w:ascii="Arial" w:hAnsi="Arial" w:cs="Arial"/>
          <w:sz w:val="22"/>
          <w:szCs w:val="22"/>
        </w:rPr>
        <w:t>Artiodactlya, Cetacea, Perissodactyla, and Primate CC were not significantly predicted by the climatic model</w:t>
      </w:r>
      <w:proofErr w:type="gramEnd"/>
      <w:r w:rsidRPr="00E24208">
        <w:rPr>
          <w:rFonts w:ascii="Arial" w:hAnsi="Arial" w:cs="Arial"/>
          <w:sz w:val="22"/>
          <w:szCs w:val="22"/>
        </w:rPr>
        <w:t xml:space="preserve"> at any interval (p &gt; 0.05) (see Table S4B).</w:t>
      </w:r>
    </w:p>
    <w:p w14:paraId="6243328C" w14:textId="77777777" w:rsidR="001A14D4" w:rsidRPr="00E24208" w:rsidRDefault="001A14D4" w:rsidP="005D4A04">
      <w:pPr>
        <w:spacing w:line="360" w:lineRule="auto"/>
        <w:rPr>
          <w:rFonts w:ascii="Arial" w:hAnsi="Arial" w:cs="Arial"/>
          <w:sz w:val="22"/>
          <w:szCs w:val="22"/>
        </w:rPr>
      </w:pPr>
    </w:p>
    <w:p w14:paraId="46F7115B"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Concordance &amp; Evidence Scores</w:t>
      </w:r>
    </w:p>
    <w:p w14:paraId="0F61AA80"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All taxa grouped together yielded a Concordance Score of 58.33, meaning 58.33% of results of fossil vs. ancestral analyses came to the same conclusion regarding whether or not there was evidence of a relationship</w:t>
      </w:r>
      <w:r>
        <w:rPr>
          <w:rFonts w:ascii="Arial" w:hAnsi="Arial" w:cs="Arial"/>
          <w:sz w:val="22"/>
          <w:szCs w:val="22"/>
        </w:rPr>
        <w:t xml:space="preserve"> between changes in CC and climate over time</w:t>
      </w:r>
      <w:r w:rsidRPr="00E24208">
        <w:rPr>
          <w:rFonts w:ascii="Arial" w:hAnsi="Arial" w:cs="Arial"/>
          <w:sz w:val="22"/>
          <w:szCs w:val="22"/>
        </w:rPr>
        <w:t xml:space="preserve"> (Table 1). In descending order, Concordance Score of each </w:t>
      </w:r>
      <w:r>
        <w:rPr>
          <w:rFonts w:ascii="Arial" w:hAnsi="Arial" w:cs="Arial"/>
          <w:sz w:val="22"/>
          <w:szCs w:val="22"/>
        </w:rPr>
        <w:t>taxon</w:t>
      </w:r>
      <w:r w:rsidRPr="00E24208">
        <w:rPr>
          <w:rFonts w:ascii="Arial" w:hAnsi="Arial" w:cs="Arial"/>
          <w:sz w:val="22"/>
          <w:szCs w:val="22"/>
        </w:rPr>
        <w:t xml:space="preserve"> were as follows: Cetacea (100), Artiodactyla (91.67), Perissodactyla (66.67), Primates (58.33), Carnivora (45.83).  All taxa grouped together yielded an Evidence Score of 37.50, meaning 37.50% of detrended analyses (using fossil or ancestral CC) showed a significant relationship between CC and climate. In descending order, Evidence Scores for each tax</w:t>
      </w:r>
      <w:r>
        <w:rPr>
          <w:rFonts w:ascii="Arial" w:hAnsi="Arial" w:cs="Arial"/>
          <w:sz w:val="22"/>
          <w:szCs w:val="22"/>
        </w:rPr>
        <w:t>on</w:t>
      </w:r>
      <w:r w:rsidRPr="00E24208">
        <w:rPr>
          <w:rFonts w:ascii="Arial" w:hAnsi="Arial" w:cs="Arial"/>
          <w:sz w:val="22"/>
          <w:szCs w:val="22"/>
        </w:rPr>
        <w:t xml:space="preserve"> were as follows: Perissodactyla (22.25), Carnivora (12.50), Primates (4.17), Artiodactyla (0.00), Cetacea (0.00), hominins (0.00), individualized hominins (0.00).</w:t>
      </w:r>
    </w:p>
    <w:p w14:paraId="30D6AD31" w14:textId="77777777" w:rsidR="001A14D4" w:rsidRPr="00E24208" w:rsidRDefault="001A14D4" w:rsidP="005D4A04">
      <w:pPr>
        <w:spacing w:line="360" w:lineRule="auto"/>
        <w:rPr>
          <w:rFonts w:ascii="Arial" w:hAnsi="Arial" w:cs="Arial"/>
          <w:sz w:val="22"/>
          <w:szCs w:val="22"/>
        </w:rPr>
      </w:pPr>
    </w:p>
    <w:p w14:paraId="36BF0F96" w14:textId="77777777" w:rsidR="001A14D4" w:rsidRPr="00E24208" w:rsidRDefault="001A14D4" w:rsidP="005D4A04">
      <w:pPr>
        <w:spacing w:line="360" w:lineRule="auto"/>
        <w:rPr>
          <w:rFonts w:ascii="Arial" w:hAnsi="Arial" w:cs="Arial"/>
          <w:b/>
          <w:sz w:val="22"/>
          <w:szCs w:val="22"/>
        </w:rPr>
      </w:pPr>
      <w:r w:rsidRPr="00E24208">
        <w:rPr>
          <w:rFonts w:ascii="Arial" w:hAnsi="Arial" w:cs="Arial"/>
          <w:b/>
          <w:sz w:val="22"/>
          <w:szCs w:val="22"/>
        </w:rPr>
        <w:t>DISCUSSION</w:t>
      </w:r>
    </w:p>
    <w:p w14:paraId="5AC5BEB7" w14:textId="77777777" w:rsidR="001A14D4" w:rsidRPr="00E24208" w:rsidRDefault="001A14D4" w:rsidP="005D4A04">
      <w:pPr>
        <w:spacing w:line="360" w:lineRule="auto"/>
        <w:rPr>
          <w:rFonts w:ascii="Arial" w:hAnsi="Arial" w:cs="Arial"/>
          <w:sz w:val="22"/>
          <w:szCs w:val="22"/>
        </w:rPr>
      </w:pPr>
    </w:p>
    <w:p w14:paraId="6F32486C" w14:textId="58B6C46E"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In the fossil dataset, it was found that across mammals in general, there was a trend towards increased brain size over time. Subdividing the sample by taxon revealed that many, but not all, mammalian lineages contributed to this overall pattern. This is consistent with previous demonstrations of increasing absolute or relative brain size over time in the fossil record of Artiodactyla</w:t>
      </w:r>
      <w:r w:rsidR="00FA1F46">
        <w:rPr>
          <w:rFonts w:ascii="Arial" w:hAnsi="Arial" w:cs="Arial"/>
          <w:sz w:val="22"/>
          <w:szCs w:val="22"/>
        </w:rPr>
        <w:t xml:space="preserve"> </w:t>
      </w:r>
      <w:r w:rsidR="00FA1F46">
        <w:rPr>
          <w:rFonts w:ascii="Arial" w:hAnsi="Arial" w:cs="Arial"/>
          <w:sz w:val="22"/>
          <w:szCs w:val="22"/>
        </w:rPr>
        <w:fldChar w:fldCharType="begin" w:fldLock="1"/>
      </w:r>
      <w:r w:rsidR="00FA1F46">
        <w:rPr>
          <w:rFonts w:ascii="Arial" w:hAnsi="Arial" w:cs="Arial"/>
          <w:sz w:val="22"/>
          <w:szCs w:val="22"/>
        </w:rPr>
        <w:instrText>ADDIN CSL_CITATION { "citationItems" : [ { "id" : "ITEM-1", "itemData" : { "ISBN" : "0323141080", "author" : [ { "dropping-particle" : "", "family" : "Jerison", "given" : "Harry J", "non-dropping-particle" : "", "parse-names" : false, "suffix" : "" } ], "genre" : "BOOK", "id" : "ITEM-1", "issued" : { "date-parts" : [ [ "1973", "1", "1" ] ] }, "number-of-pages" : "496", "publisher" : "Elsevier", "publisher-place" : "New York, New York", "title" : "Evolution of The Brain and Intelligence", "type" : "book" }, "uris" : [ "http://www.mendeley.com/documents/?uuid=0a04dfdd-6c9e-440b-915a-0a06d7803732" ] }, { "id" : "ITEM-2", "itemData" : { "author" : [ { "dropping-particle" : "", "family" : "Jerison", "given" : "Harry J", "non-dropping-particle" : "", "parse-names" : false, "suffix" : "" } ], "container-title" : "Science", "genre" : "JOUR", "id" : "ITEM-2", "issue" : "3963", "issued" : { "date-parts" : [ [ "1970", "1", "1" ] ] }, "page" : "1224-1225", "publisher" : "American Association for the Advancement of Science", "title" : "Brain evolution: new light on old principles", "type" : "article-journal", "volume" : "170" }, "uris" : [ "http://www.mendeley.com/documents/?uuid=5e2ccc60-a2ae-490a-bf9c-7b3d0a0a0f21" ] } ], "mendeley" : { "formattedCitation" : "(Jerison, 1970, 1973)", "plainTextFormattedCitation" : "(Jerison, 1970, 1973)", "previouslyFormattedCitation" : "(Jerison, 1970, 1973)" }, "properties" : { "noteIndex" : 0 }, "schema" : "https://github.com/citation-style-language/schema/raw/master/csl-citation.json" }</w:instrText>
      </w:r>
      <w:r w:rsidR="00FA1F46">
        <w:rPr>
          <w:rFonts w:ascii="Arial" w:hAnsi="Arial" w:cs="Arial"/>
          <w:sz w:val="22"/>
          <w:szCs w:val="22"/>
        </w:rPr>
        <w:fldChar w:fldCharType="separate"/>
      </w:r>
      <w:r w:rsidR="00FA1F46" w:rsidRPr="00FA1F46">
        <w:rPr>
          <w:rFonts w:ascii="Arial" w:hAnsi="Arial" w:cs="Arial"/>
          <w:noProof/>
          <w:sz w:val="22"/>
          <w:szCs w:val="22"/>
        </w:rPr>
        <w:t>(Jerison, 1970, 1973)</w:t>
      </w:r>
      <w:r w:rsidR="00FA1F46">
        <w:rPr>
          <w:rFonts w:ascii="Arial" w:hAnsi="Arial" w:cs="Arial"/>
          <w:sz w:val="22"/>
          <w:szCs w:val="22"/>
        </w:rPr>
        <w:fldChar w:fldCharType="end"/>
      </w:r>
      <w:r w:rsidRPr="00E24208">
        <w:rPr>
          <w:rFonts w:ascii="Arial" w:hAnsi="Arial" w:cs="Arial"/>
          <w:sz w:val="22"/>
          <w:szCs w:val="22"/>
        </w:rPr>
        <w:t>, Carnivora</w:t>
      </w:r>
      <w:r w:rsidR="00FA1F46">
        <w:rPr>
          <w:rFonts w:ascii="Arial" w:hAnsi="Arial" w:cs="Arial"/>
          <w:sz w:val="22"/>
          <w:szCs w:val="22"/>
        </w:rPr>
        <w:t xml:space="preserve"> </w:t>
      </w:r>
      <w:r w:rsidR="00FA1F46">
        <w:rPr>
          <w:rFonts w:ascii="Arial" w:hAnsi="Arial" w:cs="Arial"/>
          <w:sz w:val="22"/>
          <w:szCs w:val="22"/>
        </w:rPr>
        <w:fldChar w:fldCharType="begin" w:fldLock="1"/>
      </w:r>
      <w:r w:rsidR="00FA1F46">
        <w:rPr>
          <w:rFonts w:ascii="Arial" w:hAnsi="Arial" w:cs="Arial"/>
          <w:sz w:val="22"/>
          <w:szCs w:val="22"/>
        </w:rPr>
        <w:instrText>ADDIN CSL_CITATION { "citationItems" : [ { "id" : "ITEM-1", "itemData" : { "ISBN" : "0323141080", "author" : [ { "dropping-particle" : "", "family" : "Jerison", "given" : "Harry J", "non-dropping-particle" : "", "parse-names" : false, "suffix" : "" } ], "genre" : "BOOK", "id" : "ITEM-1", "issued" : { "date-parts" : [ [ "1973", "1", "1" ] ] }, "number-of-pages" : "496", "publisher" : "Elsevier", "publisher-place" : "New York, New York", "title" : "Evolution of The Brain and Intelligence", "type" : "book" }, "uris" : [ "http://www.mendeley.com/documents/?uuid=0a04dfdd-6c9e-440b-915a-0a06d7803732" ] }, { "id" : "ITEM-2", "itemData" : { "author" : [ { "dropping-particle" : "", "family" : "Jerison", "given" : "Harry J", "non-dropping-particle" : "", "parse-names" : false, "suffix" : "" } ], "container-title" : "Science", "genre" : "JOUR", "id" : "ITEM-2", "issue" : "3963", "issued" : { "date-parts" : [ [ "1970", "1", "1" ] ] }, "page" : "1224-1225", "publisher" : "American Association for the Advancement of Science", "title" : "Brain evolution: new light on old principles", "type" : "article-journal", "volume" : "170" }, "uris" : [ "http://www.mendeley.com/documents/?uuid=5e2ccc60-a2ae-490a-bf9c-7b3d0a0a0f21" ] }, { "id" : "ITEM-3", "itemData" : { "abstract" : "A weighted-average model, which reliably estimates endocranial volume from three external measurements of the neurocranium of extant taxa in the mammalian order Carnivora, was tested for its applicability to fossil taxa by comparing model-estimated endocranial volumes to known endocast volumes. The model accurately reproduces endocast volumes for a wide array of fossil taxa across the crown radiation of the Carnivora, three stem carnivoramorphan taxa, and Pleistocene fossils of two extant species. Applying this model to fossil taxa without known endocast volumes expanded the sample of fossil taxa with estimated brain volumes in the carnivoran suborder Caniformia from 11 to 60 taxa. This then allowed a comprehensive assessment of the evolution of relative brain size across this clade. An allometry of brain volume to body mass was calculated on phylogenetically independent contrasts for the set of extant taxa, and from this, log-transformed encephalization quotients (logEQs) were calculated for all taxa, extant, and fossil. A series of Mann-Whitney tests demonstrated that the distributions of logEQs for taxa early in caniform evolutionary history possessed significantly lower median logEQs than extant taxa. Median logEQ showed a pronounced shift around the Miocene-Pliocene transition. Support tests, based on likelihood ratios, demonstrated that the variances of these distributions also were significantly lower than among modern taxa, but logEQ variance increased gradually through the history of the clade, not abruptly. Reconstructions of ancestral logEQs using weighted squared-change parsimony demonstrate that increased encephalization is observed across all major caniform clades (with the possible exception of skunks) and that these increases were achieved in parallel, although an \"ancestor-descendant differencing\" method could not rule out drift as a hypothesis. Peculiarities in the estimated logEQs for the extinct caniform family Amphicyonidae were also investigated; these unusual patterns are likely due to a unique allometry in scaling brain to body size in this single clade.", "author" : [ { "dropping-particle" : "", "family" : "Finarelli", "given" : "John A", "non-dropping-particle" : "", "parse-names" : false, "suffix" : "" }, { "dropping-particle" : "", "family" : "Flynn", "given" : "John J", "non-dropping-particle" : "", "parse-names" : false, "suffix" : "" } ], "container-title" : "Evolution", "genre" : "JOUR", "id" : "ITEM-3", "issue" : "7", "issued" : { "date-parts" : [ [ "2007", "7", "1" ] ] }, "page" : "1758-1772", "publisher" : "Blackwell Publishing Inc", "publisher-place" : "Committee on Evolutionary Biology, The University of Chicago, 1025 E. 57th St., Chicago, Illinois 60637, USA. johnf@uchicago.edu", "title" : "The evolution of encephalization in caniform carnivorans.", "type" : "article-journal", "volume" : "61" }, "uris" : [ "http://www.mendeley.com/documents/?uuid=cb809f08-464a-4cc9-8650-75c0016252a1" ] }, { "id" : "ITEM-4", "itemData" : { "abstract" : "Increased encephalization, or larger brain volume relative to body mass, is a repeated theme in vertebrate evolution. Here we present an extensive sampling of relative brain sizes in fossil and extant taxa in the mammalian order Carnivora (cats, dogs, bears, weasels, and their relatives). By using Akaike Information Criterion model selection and endocranial volume and body mass data for 289 species (including 125 fossil taxa), we document clade-specific evolutionary transformations in encephalization allometries. These evolutionary transformations include multiple independent encephalization increases and decreases in addition to a remarkably static basal Carnivora allometry that characterizes much of the suborder Feliformia and some taxa in the suborder Caniformia across much of their evolutionary history, emphasizing that complex processes shaped the modern distribution of encephalization across Carnivora. This analysis also permits critical evaluation of the social brain hypothesis (SBH), which predicts a close association between sociality and increased encephalization. Previous analyses based on living species alone appeared to support the SBH with respect to Carnivora, but those results are entirely dependent on data from modern Canidae (dogs). Incorporation of fossil data further reveals that no association exists between sociality and encephalization across Carnivora and that support for sociality as a causal agent of encephalization increase disappears for this clade.", "author" : [ { "dropping-particle" : "", "family" : "Finarelli", "given" : "John A", "non-dropping-particle" : "", "parse-names" : false, "suffix" : "" }, { "dropping-particle" : "", "family" : "Flynn", "given" : "John J", "non-dropping-particle" : "", "parse-names" : false, "suffix" : "" } ], "container-title" : "PNAS", "genre" : "JOUR", "id" : "ITEM-4", "issue" : "23", "issued" : { "date-parts" : [ [ "2009", "6", "9" ] ] }, "page" : "9345-9349", "publisher-place" : "Department of Geological Sciences, University of Michigan, Ann Arbor, MI 48109, USA. john.finarelli@umich.edu", "title" : "Brain-size evolution and sociality in Carnivora.", "type" : "article-journal", "volume" : "106" }, "uris" : [ "http://www.mendeley.com/documents/?uuid=26a665de-e79f-4231-9cea-fc7f431cbadf" ] } ], "mendeley" : { "formattedCitation" : "(Jerison, 1970, 1973, Finarelli and Flynn, 2007, 2009)", "plainTextFormattedCitation" : "(Jerison, 1970, 1973, Finarelli and Flynn, 2007, 2009)", "previouslyFormattedCitation" : "(Jerison, 1970, 1973, Finarelli and Flynn, 2007, 2009)" }, "properties" : { "noteIndex" : 0 }, "schema" : "https://github.com/citation-style-language/schema/raw/master/csl-citation.json" }</w:instrText>
      </w:r>
      <w:r w:rsidR="00FA1F46">
        <w:rPr>
          <w:rFonts w:ascii="Arial" w:hAnsi="Arial" w:cs="Arial"/>
          <w:sz w:val="22"/>
          <w:szCs w:val="22"/>
        </w:rPr>
        <w:fldChar w:fldCharType="separate"/>
      </w:r>
      <w:r w:rsidR="00FA1F46" w:rsidRPr="00FA1F46">
        <w:rPr>
          <w:rFonts w:ascii="Arial" w:hAnsi="Arial" w:cs="Arial"/>
          <w:noProof/>
          <w:sz w:val="22"/>
          <w:szCs w:val="22"/>
        </w:rPr>
        <w:t>(Jerison, 1970, 1973, Finarelli and Flynn, 2007, 2009)</w:t>
      </w:r>
      <w:r w:rsidR="00FA1F46">
        <w:rPr>
          <w:rFonts w:ascii="Arial" w:hAnsi="Arial" w:cs="Arial"/>
          <w:sz w:val="22"/>
          <w:szCs w:val="22"/>
        </w:rPr>
        <w:fldChar w:fldCharType="end"/>
      </w:r>
      <w:r w:rsidRPr="00E24208">
        <w:rPr>
          <w:rFonts w:ascii="Arial" w:hAnsi="Arial" w:cs="Arial"/>
          <w:sz w:val="22"/>
          <w:szCs w:val="22"/>
        </w:rPr>
        <w:t xml:space="preserve">, Perissodactyla </w:t>
      </w:r>
      <w:r w:rsidR="00FA1F46">
        <w:rPr>
          <w:rFonts w:ascii="Arial" w:hAnsi="Arial" w:cs="Arial"/>
          <w:sz w:val="22"/>
          <w:szCs w:val="22"/>
        </w:rPr>
        <w:fldChar w:fldCharType="begin" w:fldLock="1"/>
      </w:r>
      <w:r w:rsidR="00FA1F46">
        <w:rPr>
          <w:rFonts w:ascii="Arial" w:hAnsi="Arial" w:cs="Arial"/>
          <w:sz w:val="22"/>
          <w:szCs w:val="22"/>
        </w:rPr>
        <w:instrText>ADDIN CSL_CITATION { "citationItems" : [ { "id" : "ITEM-1", "itemData" : { "ISBN" : "0072-1069", "author" : [ { "dropping-particle" : "", "family" : "Edinger", "given" : "Tilly", "non-dropping-particle" : "", "parse-names" : false, "suffix" : "" } ], "container-title" : "Geological Society of America Memoirs", "genre" : "BOOK", "id" : "ITEM-1", "issued" : { "date-parts" : [ [ "1948", "1", "1" ] ] }, "number-of-pages" : "177", "publisher" : "Geological Society of America", "title" : "Evolution of the Horse Brain", "type" : "book", "volume" : "25" }, "uris" : [ "http://www.mendeley.com/documents/?uuid=93db1c6c-1526-44e5-903d-1183895f513b" ] }, { "id" : "ITEM-2", "itemData" : { "author" : [ { "dropping-particle" : "", "family" : "Jerison", "given" : "Harry J", "non-dropping-particle" : "", "parse-names" : false, "suffix" : "" } ], "container-title" : "Science", "genre" : "JOUR", "id" : "ITEM-2", "issue" : "3963", "issued" : { "date-parts" : [ [ "1970", "1", "1" ] ] }, "page" : "1224-1225", "publisher" : "American Association for the Advancement of Science", "title" : "Brain evolution: new light on old principles", "type" : "article-journal", "volume" : "170" }, "uris" : [ "http://www.mendeley.com/documents/?uuid=5e2ccc60-a2ae-490a-bf9c-7b3d0a0a0f21" ] } ], "mendeley" : { "formattedCitation" : "(Edinger, 1948; Jerison, 1970)", "plainTextFormattedCitation" : "(Edinger, 1948; Jerison, 1970)", "previouslyFormattedCitation" : "(Edinger, 1948; Jerison, 1970)" }, "properties" : { "noteIndex" : 0 }, "schema" : "https://github.com/citation-style-language/schema/raw/master/csl-citation.json" }</w:instrText>
      </w:r>
      <w:r w:rsidR="00FA1F46">
        <w:rPr>
          <w:rFonts w:ascii="Arial" w:hAnsi="Arial" w:cs="Arial"/>
          <w:sz w:val="22"/>
          <w:szCs w:val="22"/>
        </w:rPr>
        <w:fldChar w:fldCharType="separate"/>
      </w:r>
      <w:r w:rsidR="00FA1F46" w:rsidRPr="00FA1F46">
        <w:rPr>
          <w:rFonts w:ascii="Arial" w:hAnsi="Arial" w:cs="Arial"/>
          <w:noProof/>
          <w:sz w:val="22"/>
          <w:szCs w:val="22"/>
        </w:rPr>
        <w:t>(Edinger, 1948; Jerison, 1970)</w:t>
      </w:r>
      <w:r w:rsidR="00FA1F46">
        <w:rPr>
          <w:rFonts w:ascii="Arial" w:hAnsi="Arial" w:cs="Arial"/>
          <w:sz w:val="22"/>
          <w:szCs w:val="22"/>
        </w:rPr>
        <w:fldChar w:fldCharType="end"/>
      </w:r>
      <w:r w:rsidRPr="00E24208">
        <w:rPr>
          <w:rFonts w:ascii="Arial" w:hAnsi="Arial" w:cs="Arial"/>
          <w:sz w:val="22"/>
          <w:szCs w:val="22"/>
        </w:rPr>
        <w:t xml:space="preserve">, Primates </w:t>
      </w:r>
      <w:r w:rsidR="00FA1F46">
        <w:rPr>
          <w:rFonts w:ascii="Arial" w:hAnsi="Arial" w:cs="Arial"/>
          <w:sz w:val="22"/>
          <w:szCs w:val="22"/>
        </w:rPr>
        <w:fldChar w:fldCharType="begin" w:fldLock="1"/>
      </w:r>
      <w:r w:rsidR="00FA1F46">
        <w:rPr>
          <w:rFonts w:ascii="Arial" w:hAnsi="Arial" w:cs="Arial"/>
          <w:sz w:val="22"/>
          <w:szCs w:val="22"/>
        </w:rPr>
        <w:instrText>ADDIN CSL_CITATION { "citationItems" : [ { "id" : "ITEM-1", "itemData" : { "abstract" : "Abstract To summarize the pertinent findings of this review, it may be said that reorganization of the primate cortex is indicated at a number of levels. Intrinsic thalamic afferents to the cortex increase with increasing association cortex. A series of various ... \n", "author" : [ { "dropping-particle" : "", "family" : "Holloway", "given" : "R L", "non-dropping-particle" : "", "parse-names" : false, "suffix" : "" } ], "container-title" : "Brain Research", "genre" : "JOUR", "id" : "ITEM-1", "issue" : "2", "issued" : { "date-parts" : [ [ "1968", "1", "1" ] ] }, "page" : "121-172", "publisher" : "Elsevier B.V.", "title" : "The evolution of the primate brain: some aspects of quantitative relations", "type" : "article-journal", "volume" : "7" }, "uris" : [ "http://www.mendeley.com/documents/?uuid=17b5df1c-1b2e-4d9f-8da3-37f415b3b39a" ] }, { "id" : "ITEM-2", "itemData" : { "ISBN" : "0323141080", "author" : [ { "dropping-particle" : "", "family" : "Jerison", "given" : "Harry J", "non-dropping-particle" : "", "parse-names" : false, "suffix" : "" } ], "genre" : "BOOK", "id" : "ITEM-2", "issued" : { "date-parts" : [ [ "1973", "1", "1" ] ] }, "number-of-pages" : "496", "publisher" : "Elsevier", "publisher-place" : "New York, New York", "title" : "Evolution of The Brain and Intelligence", "type" : "book" }, "uris" : [ "http://www.mendeley.com/documents/?uuid=0a04dfdd-6c9e-440b-915a-0a06d7803732" ] } ], "mendeley" : { "formattedCitation" : "(Holloway, 1968; Jerison, 1973)", "plainTextFormattedCitation" : "(Holloway, 1968; Jerison, 1973)", "previouslyFormattedCitation" : "(Holloway, 1968; Jerison, 1973)" }, "properties" : { "noteIndex" : 0 }, "schema" : "https://github.com/citation-style-language/schema/raw/master/csl-citation.json" }</w:instrText>
      </w:r>
      <w:r w:rsidR="00FA1F46">
        <w:rPr>
          <w:rFonts w:ascii="Arial" w:hAnsi="Arial" w:cs="Arial"/>
          <w:sz w:val="22"/>
          <w:szCs w:val="22"/>
        </w:rPr>
        <w:fldChar w:fldCharType="separate"/>
      </w:r>
      <w:r w:rsidR="00FA1F46" w:rsidRPr="00FA1F46">
        <w:rPr>
          <w:rFonts w:ascii="Arial" w:hAnsi="Arial" w:cs="Arial"/>
          <w:noProof/>
          <w:sz w:val="22"/>
          <w:szCs w:val="22"/>
        </w:rPr>
        <w:t>(Holloway, 1968; Jerison, 1973)</w:t>
      </w:r>
      <w:r w:rsidR="00FA1F46">
        <w:rPr>
          <w:rFonts w:ascii="Arial" w:hAnsi="Arial" w:cs="Arial"/>
          <w:sz w:val="22"/>
          <w:szCs w:val="22"/>
        </w:rPr>
        <w:fldChar w:fldCharType="end"/>
      </w:r>
      <w:r w:rsidRPr="00B9098C">
        <w:rPr>
          <w:rFonts w:ascii="Arial" w:hAnsi="Arial" w:cs="Arial"/>
          <w:sz w:val="22"/>
          <w:szCs w:val="22"/>
        </w:rPr>
        <w:t xml:space="preserve">, and hominins </w:t>
      </w:r>
      <w:r w:rsidR="00FA1F46">
        <w:rPr>
          <w:rFonts w:ascii="Arial" w:hAnsi="Arial" w:cs="Arial"/>
          <w:sz w:val="22"/>
          <w:szCs w:val="22"/>
        </w:rPr>
        <w:fldChar w:fldCharType="begin" w:fldLock="1"/>
      </w:r>
      <w:r w:rsidR="00C3513F">
        <w:rPr>
          <w:rFonts w:ascii="Arial" w:hAnsi="Arial" w:cs="Arial"/>
          <w:sz w:val="22"/>
          <w:szCs w:val="22"/>
        </w:rPr>
        <w:instrText>ADDIN CSL_CITATION { "citationItems" : [ { "id" : "ITEM-1", "itemData" : { "DOI" : "10.1098/rstb.2012.0115", "ISBN" : "1471-2970 (Electronic)\\r0962-8436 (Linking)", "ISSN" : "1471-2970", "PMID" : "22734056", "abstract" : "As only limited insight into behaviour is available from the archaeological record, much of our understanding of historical changes in human cognition is restricted to identifying changes in brain size and architecture. Using both absolute and residual brain size estimates, we show that hominin brain evolution was likely to be the result of a mix of processes; punctuated changes at approximately 100 kya, 1 Mya and 1.8 Mya are supplemented by gradual within-lineage changes in Homo erectus and Homo sapiens sensu lato. While brain size increase in Homo in Africa is a gradual process, migration of hominins into Eurasia is associated with step changes at approximately 400 kya and approximately 100 kya. We then demonstrate that periods of rapid change in hominin brain size are not temporally associated with changes in environmental unpredictability or with long-term palaeoclimate trends. Thus, we argue that commonly used global sea level or Indian Ocean dust palaeoclimate records provide little evidence for either the variability selection or aridity hypotheses explaining changes in hominin brain size. Brain size change at approximately 100 kya is coincident with demographic change and the appearance of fully modern language. However, gaps remain in our understanding of the external pressures driving encephalization, which will only be filled by novel applications of the fossil, palaeoclimatic and archaeological records.", "author" : [ { "dropping-particle" : "", "family" : "Shultz", "given" : "Susanne", "non-dropping-particle" : "", "parse-names" : false, "suffix" : "" }, { "dropping-particle" : "", "family" : "Nelson", "given" : "Emma", "non-dropping-particle" : "", "parse-names" : false, "suffix" : "" }, { "dropping-particle" : "", "family" : "Dunbar", "given" : "Robin I M", "non-dropping-particle" : "", "parse-names" : false, "suffix" : "" } ], "container-title" : "Philosophical Transactions of the Royal Society B: Biological Sciences", "genre" : "JOUR", "id" : "ITEM-1", "issue" : "1599", "issued" : { "date-parts" : [ [ "2012", "6", "5" ] ] }, "note" : "Main diffs between my Brain-Climate and Shultz et al 2012:\n\n1) ***Ony hominins included. No comparative sample of other mammals.\n\n2) Used Miller foraminfora dataset (sealevel), not Zachos (temp). Diff interpretations of similar measure?\n\n3) Detrended data by taking residuals of CC against time. However did NOT use 1st-diff (and thus did not need to detrend climate data). The fact that we used 1st also necessitate averaging for each time point (e.g. @1.8Mya).\nAlso, their hominins only go as far back as 3.2My, our goes further back.\nAlso we only pooled all hominins together (didn't group by &amp;quot;super-species&amp;quot;, which seem rather arbitrary). Robust autralopiths were also removed.\n\n4) Intervals are 100ky OR 200ky WITHIN the same time series! (only first two are 100ky). Also these are arbitrarily set bins going back from modern day (0ky). My intervals are 200ky, 400ky, 1my going back from the points at the which the fossils are dated.\nAlso, only using small bins means many bins have only several datapoints.\n\n5) Climate measures are mean &amp;amp; SD sealevel, and mean &amp;amp; SD aeolian dust. They are all independently tested without correcting for multiple comparisons. I put all measures in a single model that corrected for multiple factors.\nAlso, they don't include slope (Rate).\nAlso, they use correlations to test brain-climate relationships, instead of linear models.\n\n6) While they did technically detrend their CC data via regression, they did not make this an explicit point of their paper as to why this is critical. We go into much more detail and explain why, which is valauble to the field.", "page" : "2130-2140", "publisher-place" : "Institute of Cognitive and Evolutionary Anthropology, University of Oxford, 64 Banbury Road, Oxford OX2 6PN, UK. susanne.shultz@manchester.ac.uk", "title" : "Hominin cognitive evolution: identifying patterns and processes in the fossil and archaeological record.", "type" : "article-journal", "volume" : "367" }, "uris" : [ "http://www.mendeley.com/documents/?uuid=2a263954-fbf1-46f2-b8a8-1a7840eea9e3" ] }, { "id" : "ITEM-2", "itemData" : { "DOI" : "10.1002/9781118332344.ch8", "ISBN" : "9781444331165", "ISSN" : "1118332342", "abstract" : "Hypotheses regarding the selective pressures driving the threefold increase in the size of the hominid brain since Homo habilis include climatic conditions, ecological demands, and social competition. We provide a multivariate analysis that enables the simultaneous assessment of variables representing each of these potential selective forces. Data were collated for latitude, prevalence of harmful parasites, mean annual temperature, and variation in annual temperature for the location of 175 hominid crania dating from 1.9 million to 10 thousand years ago. We also included a proxy for population density and two indexes of paleoclimatic variability for the time at which each cranium was discovered. Results revealed independent contributions of population density, variation in paleoclimate, and temperature variation to the prediction of change in hominid cranial capacity (CC). Although the effects of paleoclimatic variability and temperature variation provide support for climatic hypotheses, the proxy for population density predicted more unique variance in CC than all other variables. The pattern suggests multiple pressures drove hominid brain evolution and that the core selective force was social competition.", "author" : [ { "dropping-particle" : "", "family" : "Schoenemann", "given" : "P Thomas", "non-dropping-particle" : "", "parse-names" : false, "suffix" : "" }, { "dropping-particle" : "", "family" : "Begun", "given" : "D R", "non-dropping-particle" : "", "parse-names" : false, "suffix" : "" } ], "container-title" : "A Companion to Paleoanthropology", "genre" : "JOUR", "id" : "ITEM-2", "issued" : { "date-parts" : [ [ "2013", "12", "1" ] ] }, "page" : "136-164", "publisher" : "John Wiley &amp; Sons", "title" : "Hominid Brain Evolution", "type" : "article-journal" }, "uris" : [ "http://www.mendeley.com/documents/?uuid=bd63f22e-7ab6-46d3-92e1-9ae168faf095" ] } ], "mendeley" : { "formattedCitation" : "(Shultz et al., 2012; Schoenemann and Begun, 2013)", "plainTextFormattedCitation" : "(Shultz et al., 2012; Schoenemann and Begun, 2013)", "previouslyFormattedCitation" : "(Shultz et al., 2012; Schoenemann and Begun, 2013)" }, "properties" : { "noteIndex" : 0 }, "schema" : "https://github.com/citation-style-language/schema/raw/master/csl-citation.json" }</w:instrText>
      </w:r>
      <w:r w:rsidR="00FA1F46">
        <w:rPr>
          <w:rFonts w:ascii="Arial" w:hAnsi="Arial" w:cs="Arial"/>
          <w:sz w:val="22"/>
          <w:szCs w:val="22"/>
        </w:rPr>
        <w:fldChar w:fldCharType="separate"/>
      </w:r>
      <w:r w:rsidR="00FA1F46" w:rsidRPr="00FA1F46">
        <w:rPr>
          <w:rFonts w:ascii="Arial" w:hAnsi="Arial" w:cs="Arial"/>
          <w:noProof/>
          <w:sz w:val="22"/>
          <w:szCs w:val="22"/>
        </w:rPr>
        <w:t>(Shultz et al., 2012; Schoenemann and Begun, 2013)</w:t>
      </w:r>
      <w:r w:rsidR="00FA1F46">
        <w:rPr>
          <w:rFonts w:ascii="Arial" w:hAnsi="Arial" w:cs="Arial"/>
          <w:sz w:val="22"/>
          <w:szCs w:val="22"/>
        </w:rPr>
        <w:fldChar w:fldCharType="end"/>
      </w:r>
      <w:ins w:id="123" w:author="Brian Schilder" w:date="2016-11-27T20:56:00Z">
        <w:r w:rsidR="00351E80">
          <w:rPr>
            <w:rFonts w:ascii="Arial" w:hAnsi="Arial" w:cs="Arial"/>
            <w:sz w:val="22"/>
            <w:szCs w:val="22"/>
          </w:rPr>
          <w:t xml:space="preserve"> (see also Shultz &amp; Dunbar </w:t>
        </w:r>
        <w:r w:rsidR="00351E80">
          <w:rPr>
            <w:rFonts w:ascii="Arial" w:hAnsi="Arial" w:cs="Arial"/>
            <w:sz w:val="22"/>
            <w:szCs w:val="22"/>
          </w:rPr>
          <w:fldChar w:fldCharType="begin" w:fldLock="1"/>
        </w:r>
      </w:ins>
      <w:r w:rsidR="00F91E2B">
        <w:rPr>
          <w:rFonts w:ascii="Arial" w:hAnsi="Arial" w:cs="Arial"/>
          <w:sz w:val="22"/>
          <w:szCs w:val="22"/>
        </w:rPr>
        <w:instrText>ADDIN CSL_CITATION { "citationItems" : [ { "id" : "ITEM-1", "itemData" : { "DOI" : "10.1073/pnas.1005246107/-/DCSupplemental.www.pnas.org/cgi/doi/10.1073/pnas.1005246107", "abstract" : "Evolutionary encephalization, or increasing brain size relative to body size, is assumed to be a general phenomenon in mammals. However, despite extensive evidence for variation in both absolute and relative brain size in extant species, there have been no explicit tests of patterns of brain size change over evolutionary time. Instead, allometric relationships between brain size and body size have been used as a proxy for evolutionary change, despite the validity of this approach being widely questioned. Here we relate brain size to appearance time for 511 fossil and extant mammalian species to test for temporal changes in relative brain size over time. We show that there is wide variation across groups in encephalization slopes across groups and that encephalization is not universal in mammals. We also find that temporal changes in brain size are not associated with allometric relationships between brain and body size. Furthermore, encephalization trends are associated with sociality in extant species. These findings test a major underlying assumption about the pattern and process of mammalian brain evolution and highlight the role sociality may play in driving the evolution of large brains.", "author" : [ { "dropping-particle" : "", "family" : "Shultz", "given" : "Susanne", "non-dropping-particle" : "", "parse-names" : false, "suffix" : "" }, { "dropping-particle" : "", "family" : "Dunbar", "given" : "Robin I M", "non-dropping-particle" : "", "parse-names" : false, "suffix" : "" } ], "container-title" : "PNAS", "genre" : "JOUR", "id" : "ITEM-1", "issue" : "50", "issued" : { "date-parts" : [ [ "2010", "12", "14" ] ] }, "page" : "21582-21586", "publisher-place" : "Institute of Cognitive and Evolutionary Anthropology, University of Oxford, Oxford OX2 6PN, United Kingdom. susanne.shultz@anthro.ox.ac.uk", "title" : "Encephalization is not a universal macroevolutionary phenomenon in mammals but is associated with sociality.", "type" : "article-journal", "volume" : "107" }, "label" : "chapter", "suppress-author" : 1, "uris" : [ "http://www.mendeley.com/documents/?uuid=48241d84-ccc3-44fe-b7fa-65b100532d5e" ] } ], "mendeley" : { "formattedCitation" : "(2010)", "plainTextFormattedCitation" : "(2010)", "previouslyFormattedCitation" : "(2010)" }, "properties" : { "noteIndex" : 0 }, "schema" : "https://github.com/citation-style-language/schema/raw/master/csl-citation.json" }</w:instrText>
      </w:r>
      <w:r w:rsidR="00351E80">
        <w:rPr>
          <w:rFonts w:ascii="Arial" w:hAnsi="Arial" w:cs="Arial"/>
          <w:sz w:val="22"/>
          <w:szCs w:val="22"/>
        </w:rPr>
        <w:fldChar w:fldCharType="separate"/>
      </w:r>
      <w:r w:rsidR="00351E80" w:rsidRPr="00351E80">
        <w:rPr>
          <w:rFonts w:ascii="Arial" w:hAnsi="Arial" w:cs="Arial"/>
          <w:noProof/>
          <w:sz w:val="22"/>
          <w:szCs w:val="22"/>
        </w:rPr>
        <w:t>(2010)</w:t>
      </w:r>
      <w:ins w:id="124" w:author="Brian Schilder" w:date="2016-11-27T20:56:00Z">
        <w:r w:rsidR="00351E80">
          <w:rPr>
            <w:rFonts w:ascii="Arial" w:hAnsi="Arial" w:cs="Arial"/>
            <w:sz w:val="22"/>
            <w:szCs w:val="22"/>
          </w:rPr>
          <w:fldChar w:fldCharType="end"/>
        </w:r>
      </w:ins>
      <w:ins w:id="125" w:author="Brian Schilder" w:date="2016-11-27T20:57:00Z">
        <w:r w:rsidR="00351E80">
          <w:rPr>
            <w:rFonts w:ascii="Arial" w:hAnsi="Arial" w:cs="Arial"/>
            <w:sz w:val="22"/>
            <w:szCs w:val="22"/>
          </w:rPr>
          <w:t xml:space="preserve"> for an inter-order comparison)</w:t>
        </w:r>
      </w:ins>
      <w:r w:rsidRPr="00B9098C">
        <w:rPr>
          <w:rFonts w:ascii="Arial" w:hAnsi="Arial" w:cs="Arial"/>
          <w:sz w:val="22"/>
          <w:szCs w:val="22"/>
        </w:rPr>
        <w:t xml:space="preserve">. Cetacea were the notable exception to this pattern of increasing brain size, as their average brain size has remained consistently large since their emergence. The contrast of our results with those of previous studies that reported directional increases in Cetacean brain </w:t>
      </w:r>
      <w:r w:rsidR="00C3513F">
        <w:rPr>
          <w:rFonts w:ascii="Arial" w:hAnsi="Arial" w:cs="Arial"/>
          <w:sz w:val="22"/>
          <w:szCs w:val="22"/>
        </w:rPr>
        <w:fldChar w:fldCharType="begin" w:fldLock="1"/>
      </w:r>
      <w:r w:rsidR="00C3513F">
        <w:rPr>
          <w:rFonts w:ascii="Arial" w:hAnsi="Arial" w:cs="Arial"/>
          <w:sz w:val="22"/>
          <w:szCs w:val="22"/>
        </w:rPr>
        <w:instrText>ADDIN CSL_CITATION { "citationItems" : [ { "id" : "ITEM-1", "itemData" : { "abstract" : "Toothed whales (order Cetacea: suborder Odontoceti) are highly encephalized, possessing brains that are significantly larger than expected for their body sizes. In particular, the odontocete superfamily Delphinoidea (dolphins, porpoises, belugas, and narwhals) comprises numerous species with encephalization levels second only to modern humans and greater than all other mammals. Odontocetes have also demonstrated behavioral faculties previously only ascribed to humans and, to some extent, other great apes. How did the large brains of odontocetes evolve? To begin to investigate this question, we quantified and averaged estimates of brain and body size for 36 fossil cetacean species using computed tomography and analyzed these data along with those for modern odontocetes. We provide the first description and statistical tests of the pattern of change in brain size relative to body size in cetaceans over 47 million years. We show that brain size increased significantly in two critical phases in the evolution of odontocetes. The first increase occurred with the origin of odontocetes from the ancestral group Archaeoceti near the Eocene-Oligocene boundary and was accompanied by a decrease in body size. The second occurred in the origin of Delphinoidea only by 15 million years ago.", "author" : [ { "dropping-particle" : "", "family" : "Marino", "given" : "Lori", "non-dropping-particle" : "", "parse-names" : false, "suffix" : "" }, { "dropping-particle" : "", "family" : "McShea", "given" : "Daniel W", "non-dropping-particle" : "", "parse-names" : false, "suffix" : "" }, { "dropping-particle" : "", "family" : "Uhen", "given" : "Mark D", "non-dropping-particle" : "", "parse-names" : false, "suffix" : "" } ], "container-title" : "The Anatomical Record Part A Discoveries in Molecular Cellular and Evolutionary Biology", "genre" : "JOUR", "id" : "ITEM-1", "issue" : "2", "issued" : { "date-parts" : [ [ "2004", "12", "1" ] ] }, "page" : "1247-1255", "publisher-place" : "Neuroscience and Behavioral Biology Program, Emory University, 1462 Clifton Road, Ste. 304, Atlanta, GA 30322, USA. lmarino@emory.edu", "title" : "Origin and evolution of large brains in toothed whales.", "type" : "article-journal", "volume" : "281" }, "uris" : [ "http://www.mendeley.com/documents/?uuid=84f96429-816c-464d-a5dc-b8fb10f9376f" ] }, { "id" : "ITEM-2", "itemData" : { "abstract" : "There is a well-established allometric relationship between brain and body mass in mammals. Deviation of relatively increased brain size from this pattern appears to coincide with enhanced cognitive abilities. To examine whether there is a phylogenetic structure to such episodes of changes in encephalization across mammals, we used phylogenetic techniques to analyse brain mass, body mass and encephalization quotient (EQ) among 630 extant mammalian species. Among all mammals, anthropoid primates and odontocete cetaceans have significantly greater variance in EQ, suggesting that evolutionary constraints that result in a strict correlation between brain and body mass have independently become relaxed. Moreover, ancestral state reconstructions of absolute brain mass, body mass and EQ revealed patterns of increase and decrease in EQ within anthropoid primates and cetaceans. We propose both neutral drift and selective factors may have played a role in the evolution of brain-body allometry.", "author" : [ { "dropping-particle" : "", "family" : "Boddy", "given" : "A M", "non-dropping-particle" : "", "parse-names" : false, "suffix" : "" }, { "dropping-particle" : "", "family" : "McGowen", "given" : "M R", "non-dropping-particle" : "", "parse-names" : false, "suffix" : "" }, { "dropping-particle" : "", "family" : "Sherwood", "given" : "Chet C", "non-dropping-particle" : "", "parse-names" : false, "suffix" : "" }, { "dropping-particle" : "", "family" : "Grossman", "given" : "L I", "non-dropping-particle" : "", "parse-names" : false, "suffix" : "" }, { "dropping-particle" : "", "family" : "Goodman", "given" : "M", "non-dropping-particle" : "", "parse-names" : false, "suffix" : "" }, { "dropping-particle" : "", "family" : "Wildman", "given" : "D E", "non-dropping-particle" : "", "parse-names" : false, "suffix" : "" } ], "container-title" : "Journal of Evolutionary Biology", "genre" : "JOUR", "id" : "ITEM-2", "issue" : "5", "issued" : { "date-parts" : [ [ "2012", "5", "1" ] ] }, "page" : "981-994", "publisher-place" : "Center for Molecular Medicine and Genetics, Wayne State University School of Medicine, Detroit, MI, USA.", "title" : "Comparative analysis of encephalization in mammals reveals relaxed constraints on anthropoid primate and cetacean brain scaling.", "type" : "article-journal", "volume" : "25" }, "uris" : [ "http://www.mendeley.com/documents/?uuid=2c4bc8c5-efe1-45d3-a2a9-e1e70316f570" ] }, { "id" : "ITEM-3", "itemData" : { "abstract" : "Cetaceans rival primates in brain size relative to body size and include species with the largest brains and biggest bodies to have ever evolved. Cetaceans are remarkably diverse, varying in both phenotypes by several orders of magnitude, with notable differences between the two extant suborders, Mysticeti and Odontoceti. We analyzed the evolutionary history of brain and body mass, and relative brain size measured by the encephalization quotient (EQ), using a data set of extinct and extant taxa to capture temporal variation in the mode and direction of evolution. Our results suggest that cetacean brain and body mass evolved under strong directional trends to increase through time, but decreases in EQ were widespread. Mysticetes have significantly lower EQs than odontocetes due to a shift in brain:body allometry following the divergence of the suborders, caused by rapid increases in body mass in Mysticeti and a period of body mass reduction in Odontoceti. The pattern in Cetacea contrasts with that in primates, which experienced strong trends to increase brain mass and relative brain size, but not body mass. We discuss what these analyses reveal about the convergent evolution of large brains, and highlight that until recently the most encephalized mammals were odontocetes, not primates.", "author" : [ { "dropping-particle" : "", "family" : "Montgomery", "given" : "Stephen H", "non-dropping-particle" : "", "parse-names" : false, "suffix" : "" }, { "dropping-particle" : "", "family" : "Geisler", "given" : "Jonathan H", "non-dropping-particle" : "", "parse-names" : false, "suffix" : "" }, { "dropping-particle" : "", "family" : "McGowen", "given" : "Michael R", "non-dropping-particle" : "", "parse-names" : false, "suffix" : "" }, { "dropping-particle" : "", "family" : "Fox", "given" : "Charlotte", "non-dropping-particle" : "", "parse-names" : false, "suffix" : "" }, { "dropping-particle" : "", "family" : "Marino", "given" : "Lori", "non-dropping-particle" : "", "parse-names" : false, "suffix" : "" }, { "dropping-particle" : "", "family" : "Gatesy", "given" : "John", "non-dropping-particle" : "", "parse-names" : false, "suffix" : "" } ], "container-title" : "Evolution", "genre" : "JOUR", "id" : "ITEM-3", "issue" : "11", "issued" : { "date-parts" : [ [ "2013", "11", "1" ] ] }, "page" : "3339-3353", "publisher-place" : "Department of Zoology, University of Cambridge, Downing Street, Cambridge, United Kingdom. stephen.montgomery@cantab.net.", "title" : "The evolutionary history of cetacean brain and body size.", "type" : "article-journal", "volume" : "67" }, "uris" : [ "http://www.mendeley.com/documents/?uuid=16c59f10-4e98-40a1-9a1f-bee816ead716" ] } ], "mendeley" : { "formattedCitation" : "(Marino et al., 2004; Boddy et al., 2012; Montgomery et al., 2013)", "plainTextFormattedCitation" : "(Marino et al., 2004; Boddy et al., 2012; Montgomery et al., 2013)", "previouslyFormattedCitation" : "(Marino et al., 2004; Boddy et al., 2012; Montgomery et al., 2013)" }, "properties" : { "noteIndex" : 0 }, "schema" : "https://github.com/citation-style-language/schema/raw/master/csl-citation.json" }</w:instrText>
      </w:r>
      <w:r w:rsidR="00C3513F">
        <w:rPr>
          <w:rFonts w:ascii="Arial" w:hAnsi="Arial" w:cs="Arial"/>
          <w:sz w:val="22"/>
          <w:szCs w:val="22"/>
        </w:rPr>
        <w:fldChar w:fldCharType="separate"/>
      </w:r>
      <w:r w:rsidR="00C3513F" w:rsidRPr="00C3513F">
        <w:rPr>
          <w:rFonts w:ascii="Arial" w:hAnsi="Arial" w:cs="Arial"/>
          <w:noProof/>
          <w:sz w:val="22"/>
          <w:szCs w:val="22"/>
        </w:rPr>
        <w:t>(Marino et al., 2004; Boddy et al., 2012; Montgomery et al., 2013)</w:t>
      </w:r>
      <w:r w:rsidR="00C3513F">
        <w:rPr>
          <w:rFonts w:ascii="Arial" w:hAnsi="Arial" w:cs="Arial"/>
          <w:sz w:val="22"/>
          <w:szCs w:val="22"/>
        </w:rPr>
        <w:fldChar w:fldCharType="end"/>
      </w:r>
      <w:r w:rsidRPr="00B9098C">
        <w:rPr>
          <w:rFonts w:ascii="Arial" w:hAnsi="Arial" w:cs="Arial"/>
          <w:sz w:val="22"/>
          <w:szCs w:val="22"/>
        </w:rPr>
        <w:t xml:space="preserve"> likely stems from differences in samples and methodology. It should, however, be noted that different taxa of mammals occupy different, partially overlapping time periods over the last 65M</w:t>
      </w:r>
      <w:r>
        <w:rPr>
          <w:rFonts w:ascii="Arial" w:hAnsi="Arial" w:cs="Arial"/>
          <w:sz w:val="22"/>
          <w:szCs w:val="22"/>
        </w:rPr>
        <w:t>y</w:t>
      </w:r>
      <w:r w:rsidRPr="00B9098C">
        <w:rPr>
          <w:rFonts w:ascii="Arial" w:hAnsi="Arial" w:cs="Arial"/>
          <w:sz w:val="22"/>
          <w:szCs w:val="22"/>
        </w:rPr>
        <w:t>. Some taxa have existed much longer than others and thus span a much larger portion of the oxygen isotope record. This means that some taxa would have experienced a wider range of</w:t>
      </w:r>
      <w:r w:rsidRPr="00E24208">
        <w:rPr>
          <w:rFonts w:ascii="Arial" w:hAnsi="Arial" w:cs="Arial"/>
          <w:sz w:val="22"/>
          <w:szCs w:val="22"/>
        </w:rPr>
        <w:t xml:space="preserve"> selective pressures, some of which could influence evolutionary shifts, speciation events, and extinctions. </w:t>
      </w:r>
    </w:p>
    <w:p w14:paraId="77113E2F" w14:textId="5C5E61EC"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Hominins occupy a particularly short and recent period of time (the last ~5–7Ma). This is, of course, partly due to the fact that they represent a taxonomic tribe rather than an order like most of the other taxa investigated here. Despite having only existed during a relatively brief time, hominins have undergone remarkable evolutionary increases in brain size (Fig. 3 &amp; Fig. 5A) which may have been in response to greater selective pressures for cognitively-mediated adaptability and problem solving in novel environments</w:t>
      </w:r>
      <w:r w:rsidR="00C3513F">
        <w:rPr>
          <w:rFonts w:ascii="Arial" w:hAnsi="Arial" w:cs="Arial"/>
          <w:sz w:val="22"/>
          <w:szCs w:val="22"/>
        </w:rPr>
        <w:t xml:space="preserve"> </w:t>
      </w:r>
      <w:r w:rsidR="00C3513F">
        <w:rPr>
          <w:rFonts w:ascii="Arial" w:hAnsi="Arial" w:cs="Arial"/>
          <w:sz w:val="22"/>
          <w:szCs w:val="22"/>
        </w:rPr>
        <w:fldChar w:fldCharType="begin" w:fldLock="1"/>
      </w:r>
      <w:r w:rsidR="00C3513F">
        <w:rPr>
          <w:rFonts w:ascii="Arial" w:hAnsi="Arial" w:cs="Arial"/>
          <w:sz w:val="22"/>
          <w:szCs w:val="22"/>
        </w:rPr>
        <w:instrText>ADDIN CSL_CITATION { "citationItems" : [ { "id" : "ITEM-1", "itemData" : { "abstract" : "The widely held hypothesis that enlarged brains have evolved as an adaptation to cope with novel or altered environmental conditions lacks firm empirical support. Here, we test this hypothesis for a major animal group (birds) by examining whether large-brained species show higher survival than small-brained species when introduced to nonnative locations. Using a global database documenting the outcome of &gt;600 introduction events, we confirm that avian species with larger brains, relative to their body mass, tend to be more successful at establishing themselves in novel environments. Moreover, we provide evidence that larger brains help birds respond to novel conditions by enhancing their innovation propensity rather than indirectly through noncognitive mechanisms. These findings provide strong evidence for the hypothesis that enlarged brains function, and hence may have evolved, to deal with changes in the environment.", "author" : [ { "dropping-particle" : "", "family" : "Sol", "given" : "Daniel", "non-dropping-particle" : "", "parse-names" : false, "suffix" : "" }, { "dropping-particle" : "", "family" : "Duncan", "given" : "Richard P", "non-dropping-particle" : "", "parse-names" : false, "suffix" : "" }, { "dropping-particle" : "", "family" : "Blackburn", "given" : "Tim M", "non-dropping-particle" : "", "parse-names" : false, "suffix" : "" }, { "dropping-particle" : "", "family" : "Cassey", "given" : "Phillip", "non-dropping-particle" : "", "parse-names" : false, "suffix" : "" }, { "dropping-particle" : "", "family" : "Lefebvre", "given" : "Louis", "non-dropping-particle" : "", "parse-names" : false, "suffix" : "" } ], "container-title" : "Proceedings of the National Academy of Sciences", "genre" : "JOUR", "id" : "ITEM-1", "issue" : "15", "issued" : { "date-parts" : [ [ "2005", "4", "12" ] ] }, "page" : "5460-5465", "publisher" : "National Acad Sciences", "publisher-place" : "Centre de Recerca Ecol\u00f2gica i Aplicacions Forestals, Universitat Aut\u00f2noma de Barcelona, E-08193 Bellaterra, Catalonia, Spain. d.sol@creaf.uab.es", "title" : "Big brains, enhanced cognition, and response of birds to novel environments.", "type" : "article-journal", "volume" : "102" }, "uris" : [ "http://www.mendeley.com/documents/?uuid=f0b78fd7-551d-4006-bb2e-5a189b26f373" ] }, { "id" : "ITEM-2", "itemData" : { "abstract" : "Large brains, relative to body size, can confer advantages to individuals in the form of behavioral flexibility. Such enhanced behavioral flexibility is predicted to carry fitness benefits to individuals facing novel or altered environmental conditions, a theory known as the brain size-environmental change hypothesis. Here, we provide the first empirical link between brain size and survival in novel environments in mammals, the largest-brained animals on Earth. Using a global database documenting the outcome of more than 400 introduction events, we show that mammal species with larger brains, relative to their body mass, tend to be more successful than species with smaller brains at establishing themselves when introduced to novel environments, when both taxonomic and regional autocorrelations are accounted for. This finding is robust to the effect of other factors known to influence establishment success, including introduction effort and habitat generalism. Our results replicate similar findings in birds, increasing the generality of evidence for the idea that enlarged brains can provide a survival advantage in novel environments.", "author" : [ { "dropping-particle" : "", "family" : "Sol", "given" : "Daniel", "non-dropping-particle" : "", "parse-names" : false, "suffix" : "" }, { "dropping-particle" : "", "family" : "Bacher", "given" : "Sven", "non-dropping-particle" : "", "parse-names" : false, "suffix" : "" }, { "dropping-particle" : "", "family" : "Reader", "given" : "Simon M", "non-dropping-particle" : "", "parse-names" : false, "suffix" : "" }, { "dropping-particle" : "", "family" : "Lefebvre", "given" : "Louis", "non-dropping-particle" : "", "parse-names" : false, "suffix" : "" } ], "container-title" : "The American naturalist", "genre" : "JOUR", "id" : "ITEM-2", "issued" : { "date-parts" : [ [ "2008", "7", "1" ] ] }, "page" : "S63-71", "publisher-place" : "Centre for Ecological Research and Applied Forestries, Autonomous University of Barcelona, E-08193 Bellaterra, Catalonia, Spain. d.sol@creaf.uab.es", "title" : "Brain size predicts the success of mammal species introduced into novel environments.", "type" : "article-journal", "volume" : "172 Suppl " }, "uris" : [ "http://www.mendeley.com/documents/?uuid=fba08a3b-86be-4bfa-8a63-3be3d0845d1d" ] } ], "mendeley" : { "formattedCitation" : "(Sol et al., 2005, 2008)", "plainTextFormattedCitation" : "(Sol et al., 2005, 2008)", "previouslyFormattedCitation" : "(Sol et al., 2005, 2008)" }, "properties" : { "noteIndex" : 0 }, "schema" : "https://github.com/citation-style-language/schema/raw/master/csl-citation.json" }</w:instrText>
      </w:r>
      <w:r w:rsidR="00C3513F">
        <w:rPr>
          <w:rFonts w:ascii="Arial" w:hAnsi="Arial" w:cs="Arial"/>
          <w:sz w:val="22"/>
          <w:szCs w:val="22"/>
        </w:rPr>
        <w:fldChar w:fldCharType="separate"/>
      </w:r>
      <w:r w:rsidR="00C3513F" w:rsidRPr="00C3513F">
        <w:rPr>
          <w:rFonts w:ascii="Arial" w:hAnsi="Arial" w:cs="Arial"/>
          <w:noProof/>
          <w:sz w:val="22"/>
          <w:szCs w:val="22"/>
        </w:rPr>
        <w:t>(Sol et al., 2005, 2008)</w:t>
      </w:r>
      <w:r w:rsidR="00C3513F">
        <w:rPr>
          <w:rFonts w:ascii="Arial" w:hAnsi="Arial" w:cs="Arial"/>
          <w:sz w:val="22"/>
          <w:szCs w:val="22"/>
        </w:rPr>
        <w:fldChar w:fldCharType="end"/>
      </w:r>
      <w:r w:rsidRPr="00E24208">
        <w:rPr>
          <w:rFonts w:ascii="Arial" w:hAnsi="Arial" w:cs="Arial"/>
          <w:sz w:val="22"/>
          <w:szCs w:val="22"/>
        </w:rPr>
        <w:t>. This rapid increase in brain mass drastically deviates from the allometrically predicted brain mass of a primate of modern human body size and likely relates to many enhanced cognitive capacities including tool manufacture, complex social cognition, and language</w:t>
      </w:r>
      <w:r w:rsidR="00C3513F">
        <w:rPr>
          <w:rFonts w:ascii="Arial" w:hAnsi="Arial" w:cs="Arial"/>
          <w:sz w:val="22"/>
          <w:szCs w:val="22"/>
        </w:rPr>
        <w:t xml:space="preserve"> </w:t>
      </w:r>
      <w:r w:rsidR="00C3513F">
        <w:rPr>
          <w:rFonts w:ascii="Arial" w:hAnsi="Arial" w:cs="Arial"/>
          <w:sz w:val="22"/>
          <w:szCs w:val="22"/>
        </w:rPr>
        <w:fldChar w:fldCharType="begin" w:fldLock="1"/>
      </w:r>
      <w:r w:rsidR="00865D58">
        <w:rPr>
          <w:rFonts w:ascii="Arial" w:hAnsi="Arial" w:cs="Arial"/>
          <w:sz w:val="22"/>
          <w:szCs w:val="22"/>
        </w:rPr>
        <w:instrText>ADDIN CSL_CITATION { "citationItems" : [ { "id" : "ITEM-1", "itemData" : { "abstract" : "Our understanding of speech and language disorders may be aided by information about the constraints and predispositions contributed by neural developmental processes. As soon as we begin to look at human neuroanatomy and development from a comparative perspective, it is possible to recognize a number of ways that human brains diverge from the general pattern of other ape and monkey brains. These divergences may offer clues to language evolution. Large-scale quantitative changes in the relative proportions of brain regions (as opposed to just overall expansion) offer some of the most obvious clues. Additional information about how axons are guided in their extensions to distant developmental targets and how competitive trophic processes sculpt these connections also provides a way to understand how gross quantitative changes in cell numbers could affect circuit organization and ultimately behavior.", "author" : [ { "dropping-particle" : "", "family" : "Deacon", "given" : "T W", "non-dropping-particle" : "", "parse-names" : false, "suffix" : "" } ], "container-title" : "Journal of communication disorders", "genre" : "JOUR", "id" : "ITEM-1", "issue" : "4", "issued" : { "date-parts" : [ [ "2000", "7", "1" ] ] }, "page" : "271-273", "publisher-place" : "Department of Anthropology, Boston University, Massachusetts, USA. twdeacon@bu.edu", "title" : "Evolutionary perspectives on language and brain plasticity.", "type" : "article-journal", "volume" : "33" }, "uris" : [ "http://www.mendeley.com/documents/?uuid=d5a6584e-b8ed-4abd-95b6-20aa80b5b008" ] }, { "id" : "ITEM-2", "itemData" : { "author" : [ { "dropping-particle" : "", "family" : "Sherwood", "given" : "Chet C", "non-dropping-particle" : "", "parse-names" : false, "suffix" : "" }, { "dropping-particle" : "", "family" : "Subiaul", "given" : "Francys", "non-dropping-particle" : "", "parse-names" : false, "suffix" : "" }, { "dropping-particle" : "", "family" : "Zawidzki", "given" : "Tadeusz W", "non-dropping-particle" : "", "parse-names" : false, "suffix" : "" } ], "container-title" : "Journal of Anatomy", "genre" : "JOUR", "id" : "ITEM-2", "issue" : "4", "issued" : { "date-parts" : [ [ "2008", "4", "1" ] ] }, "page" : "426-454", "title" : "A natural history of the human mind: tracing evolutionary changes in brain and cognition", "type" : "article-journal", "volume" : "212" }, "uris" : [ "http://www.mendeley.com/documents/?uuid=27b4a0cc-44d7-4ad5-9970-4c99fe523a16" ] }, { "id" : "ITEM-3", "itemData" : { "DOI" : "10.1093/acprof:oso/9780199230136.001.0001", "ISBN" : "9780199230136", "abstract" : "It is plausible that evolution could have created the human skeleton, but it is hard to believe that it created the human mind. Yet, in six or seven million years evolution came up with Homo sapiens, a creature unlike anything the world had ever known. The mental gap between man and ape is immense, and yet evolution bridged that gap in so short a space of time. Since the brain is the organ of the mind, it is natural to assume that during the evolution of our hominid ancestors there were changes in the brain that can account for this gap. This book is a search for those changes. It is not enough to understand the universe, the world, or the animal kingdom: we need to understand ourselves. Humans are unlike any other animal in dominating the earth and adapting to any environment. This book searches for specializations in the human brain that make this possible. As well as considering the anatomical differences, it examines the contribution of different areas of the brain - reviewing studies in which functional brain imaging has been used to study the brain mechanisms that are involved in perception, manual skill, language, planning, reasoning, and social cognition. It considers a range of skills unique to us - for example our ability to learn a language and pass on cultural traditions in this way, and become aware of our own throughts through inner speech Written in a lively style by a distinguished scientist who has made his own major contribution to our understanding of the mind, the book is a far-reaching and exciting quest to understand those things that make humans unique.", "author" : [ { "dropping-particle" : "", "family" : "Passingham", "given" : "R E", "non-dropping-particle" : "", "parse-names" : false, "suffix" : "" } ], "id" : "ITEM-3", "issued" : { "date-parts" : [ [ "2008" ] ] }, "number-of-pages" : "269", "publisher" : "Oxford University Press", "title" : "What is special about the human brain?", "type" : "book" }, "uris" : [ "http://www.mendeley.com/documents/?uuid=6755dbc0-a0a3-4623-bedd-b3385243d074" ] }, { "id" : "ITEM-4", "itemData" : { "abstract" : "Long-standing speculations and more recent hypotheses propose a variety of possible evolutionary connections between language, gesture and tool use. These arguments have received important new support from neuroscientific research on praxis, observational action understanding and vocal language demonstrating substantial functional/anatomical overlap between these behaviours. However, valid reasons for scepticism remain as well as substantial differences in detail between alternative evolutionary hypotheses. Here, we review the current status of alternative 'gestural' and 'technological' hypotheses of language origins, drawing on current evidence of the neural bases of speech and tool use generally, and on recent studies of the neural correlates of Palaeolithic technology specifically.", "author" : [ { "dropping-particle" : "", "family" : "Stout", "given" : "Dietrich", "non-dropping-particle" : "", "parse-names" : false, "suffix" : "" }, { "dropping-particle" : "", "family" : "Chaminade", "given" : "Thierry", "non-dropping-particle" : "", "parse-names" : false, "suffix" : "" } ], "container-title" : "Philosophical Transactions of the Royal Society B: Biological Sciences", "genre" : "JOUR", "id" : "ITEM-4", "issue" : "1585", "issued" : { "date-parts" : [ [ "2012", "1", "12" ] ] }, "page" : "75-87", "title" : "Stone tools, language and the brain in human evolution.", "type" : "article-journal", "volume" : "367" }, "uris" : [ "http://www.mendeley.com/documents/?uuid=8005030e-554a-4abd-92bb-6f4af93c9f1c" ] } ], "mendeley" : { "formattedCitation" : "(Deacon, 2000; Passingham, 2008; Sherwood et al., 2008; Stout and Chaminade, 2012)", "plainTextFormattedCitation" : "(Deacon, 2000; Passingham, 2008; Sherwood et al., 2008; Stout and Chaminade, 2012)", "previouslyFormattedCitation" : "(Deacon, 2000; Passingham, 2008; Sherwood et al., 2008; Stout and Chaminade, 2012)" }, "properties" : { "noteIndex" : 0 }, "schema" : "https://github.com/citation-style-language/schema/raw/master/csl-citation.json" }</w:instrText>
      </w:r>
      <w:r w:rsidR="00C3513F">
        <w:rPr>
          <w:rFonts w:ascii="Arial" w:hAnsi="Arial" w:cs="Arial"/>
          <w:sz w:val="22"/>
          <w:szCs w:val="22"/>
        </w:rPr>
        <w:fldChar w:fldCharType="separate"/>
      </w:r>
      <w:r w:rsidR="00C3513F" w:rsidRPr="00C3513F">
        <w:rPr>
          <w:rFonts w:ascii="Arial" w:hAnsi="Arial" w:cs="Arial"/>
          <w:noProof/>
          <w:sz w:val="22"/>
          <w:szCs w:val="22"/>
        </w:rPr>
        <w:t>(Deacon, 2000; Passingham, 2008; Sherwood et al., 2008; Stout and Chaminade, 2012)</w:t>
      </w:r>
      <w:r w:rsidR="00C3513F">
        <w:rPr>
          <w:rFonts w:ascii="Arial" w:hAnsi="Arial" w:cs="Arial"/>
          <w:sz w:val="22"/>
          <w:szCs w:val="22"/>
        </w:rPr>
        <w:fldChar w:fldCharType="end"/>
      </w:r>
      <w:r w:rsidRPr="00E24208">
        <w:rPr>
          <w:rFonts w:ascii="Arial" w:hAnsi="Arial" w:cs="Arial"/>
          <w:sz w:val="22"/>
          <w:szCs w:val="22"/>
        </w:rPr>
        <w:t xml:space="preserve">. </w:t>
      </w:r>
    </w:p>
    <w:p w14:paraId="6B8B8117"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The results using ancestral reconstructions of CCs showed a rather different pattern. Instead of an overall increase in CC over time, there was an opposite pattern of decreasing CC over time. When this was investigated at the level of separate taxa, it was found that no taxon showed any significant change in CC over time except Primates, which showed a slight increase (Fig. S2). This seemingly </w:t>
      </w:r>
      <w:r>
        <w:rPr>
          <w:rFonts w:ascii="Arial" w:hAnsi="Arial" w:cs="Arial"/>
          <w:sz w:val="22"/>
          <w:szCs w:val="22"/>
        </w:rPr>
        <w:t>contradictory</w:t>
      </w:r>
      <w:r w:rsidRPr="00E24208">
        <w:rPr>
          <w:rFonts w:ascii="Arial" w:hAnsi="Arial" w:cs="Arial"/>
          <w:sz w:val="22"/>
          <w:szCs w:val="22"/>
        </w:rPr>
        <w:t xml:space="preserve"> pattern is at least partially explained by the high rate of speciation in smaller-brained Carnivora (relative to other larger-bodied taxa) over the last ~20 Ma (Fig. S2). Indeed, when Carnivora are removed from the total sample of mammals, the size effect of the negative trend is reduced, though still significant (ce = 0.024, p = 0.009). Another contributing factor to the discrepancy between the fossil and the ancestral CC results was that it was not possible to include hominins in the ancestral reconstruction analyses, as </w:t>
      </w:r>
      <w:r w:rsidRPr="00E24208">
        <w:rPr>
          <w:rFonts w:ascii="Arial" w:hAnsi="Arial" w:cs="Arial"/>
          <w:i/>
          <w:sz w:val="22"/>
          <w:szCs w:val="22"/>
        </w:rPr>
        <w:t>Homo sapiens</w:t>
      </w:r>
      <w:r w:rsidRPr="00E24208">
        <w:rPr>
          <w:rFonts w:ascii="Arial" w:hAnsi="Arial" w:cs="Arial"/>
          <w:sz w:val="22"/>
          <w:szCs w:val="22"/>
        </w:rPr>
        <w:t xml:space="preserve"> are the sole extant representatives of the hominin lineage. The lack of a hominin ancestral CC sample further suppressed the more recent average CC when all taxa were grouped together. This is evidenced by the fact that the effect of increasing brain size over time was reduced (ce = -0.035, p = 0.000) when hominins are removed from the grouped fossil taxa analysis.</w:t>
      </w:r>
    </w:p>
    <w:p w14:paraId="0C3D9030" w14:textId="7EB151D5" w:rsidR="001A14D4" w:rsidRDefault="001A14D4" w:rsidP="005D4A04">
      <w:pPr>
        <w:spacing w:line="360" w:lineRule="auto"/>
        <w:rPr>
          <w:rFonts w:ascii="Arial" w:hAnsi="Arial" w:cs="Arial"/>
          <w:sz w:val="22"/>
          <w:szCs w:val="22"/>
        </w:rPr>
      </w:pPr>
      <w:r w:rsidRPr="00E24208">
        <w:rPr>
          <w:rFonts w:ascii="Arial" w:hAnsi="Arial" w:cs="Arial"/>
          <w:sz w:val="22"/>
          <w:szCs w:val="22"/>
        </w:rPr>
        <w:tab/>
        <w:t xml:space="preserve"> A number of hypotheses have proposed climatic changes as a driver of brain evolution </w:t>
      </w:r>
      <w:r w:rsidR="00865D58">
        <w:rPr>
          <w:rFonts w:ascii="Arial" w:hAnsi="Arial" w:cs="Arial"/>
          <w:sz w:val="22"/>
          <w:szCs w:val="22"/>
        </w:rPr>
        <w:fldChar w:fldCharType="begin" w:fldLock="1"/>
      </w:r>
      <w:r w:rsidR="00E941D4">
        <w:rPr>
          <w:rFonts w:ascii="Arial" w:hAnsi="Arial" w:cs="Arial"/>
          <w:sz w:val="22"/>
          <w:szCs w:val="22"/>
        </w:rPr>
        <w:instrText>ADDIN CSL_CITATION { "citationItems" : [ { "id" : "ITEM-1", "itemData" : { "author" : [ { "dropping-particle" : "", "family" : "Potts", "given" : "Richard", "non-dropping-particle" : "", "parse-names" : false, "suffix" : "" } ], "container-title" : "Science", "genre" : "JOUR", "id" : "ITEM-1", "issue" : "5277", "issued" : { "date-parts" : [ [ "1996", "1", "1" ] ] }, "page" : "922-923", "publisher" : "American Association for the Advancement of Science", "title" : "Evolution and climate variability", "type" : "article-journal", "volume" : "273" }, "uris" : [ "http://www.mendeley.com/documents/?uuid=313c6ce3-26eb-40ea-9dff-4732774a465d" ] }, { "id" : "ITEM-2", "itemData" : { "author" : [ { "dropping-particle" : "", "family" : "Vrba", "given" : "Elisabeth S", "non-dropping-particle" : "", "parse-names" : false, "suffix" : "" } ], "container-title" : "Journal of Anthropological Research", "genre" : "JOUR", "id" : "ITEM-2", "issue" : "1", "issued" : { "date-parts" : [ [ "1996", "1", "1" ] ] }, "page" : "1-28", "publisher" : "University of New Mexico", "title" : "Climate, heterochrony, and human evolution", "type" : "article-journal", "volume" : "52" }, "uris" : [ "http://www.mendeley.com/documents/?uuid=9fb1745e-ea05-4580-90e6-ec9a91f7e7a8" ] }, { "id" : "ITEM-3", "itemData" : { "abstract" : "The study of human evolution has long sought to explain major adaptations and trends that led to the origin of Homo sapiens. Environmental scenarios have played a pivotal role in this endeavor. They represent statements or, more commonly, assumptions concerning the adaptive context in which key hominin traits emerged. In many cases, however, these scenarios are based on very little if any data about the past settings in which early hominins lived. Several environmental hypotheses of human evolution are presented in this paper. Explicit test expectations are laid out, and a preliminary assessment of the hypotheses is made by examining the environmental records of Olduvai, Turkana, Olorgesailie, Zhoukoudian, Combe Grenal, and other hominin localities. Habitat-specific hypotheses have prevailed in almost all previous accounts of human adaptive history. The rise of African dry savanna is often cited as the critical event behind the development of terrestrial bipedality, stone toolmaking, and encephalized brains, among other traits. This savanna hypothesis has been countered recently by the woodland/forest hypothesis, which claims that Pliocene hominins had evolved in and were primarily attracted to closed habitats. The ideas that human evolution was fostered by cold habitats in higher latitudes or by seasonal variations in tropical and temperate zones also have their proponents. An alternative view, the variability selection hypothesis, states that large disparities in environmental conditions were responsible for important episodes of adaptive evolution. The resulting adaptations enhanced behavioral versatility and ultimately ecological diversity in the human lineage. Global environmental records for the late Cenozoic and specific records at hominin sites show the following: 1) early human habitats were subject to large-scale remodeling over time; 2) the evidence for environmental instability does not support habitat-specific explanations of key adaptive changes; 3) the range of environmental change over time was more extensive and the tempo far more prolonged than allowed by the seasonality hypothesis; and 4) the variability selection hypothesis is strongly supported by the persistence of hominins through long sequences of environmental remodeling and the origin of important adaptations in periods of wide habitat diversity. Early bipedality, stone transport, diversification of artifact contexts, encephalization, and enhanced cognitive and social functioni\u2026", "author" : [ { "dropping-particle" : "", "family" : "Potts", "given" : "Richard", "non-dropping-particle" : "", "parse-names" : false, "suffix" : "" } ], "container-title" : "American journal of physical anthropology", "genre" : "JOUR", "id" : "ITEM-3", "issued" : { "date-parts" : [ [ "1998", "1", "1" ] ] }, "page" : "93-136", "publisher-place" : "Human Origins Program, National Museum of Natural History, Smithsonian Institution, Washington, DC 20560-0112, USA.", "title" : "Environmental hypotheses of hominin evolution.", "type" : "article-journal", "volume" : "Suppl 27" }, "uris" : [ "http://www.mendeley.com/documents/?uuid=67d29774-292a-4931-b64a-18f6a74567e1" ] }, { "id" : "ITEM-4", "itemData" : { "author" : [ { "dropping-particle" : "", "family" : "Potts", "given" : "Richard", "non-dropping-particle" : "", "parse-names" : false, "suffix" : "" } ], "container-title" : "Current Anthropology", "genre" : "JOUR", "id" : "ITEM-4", "issue" : "S6", "issued" : { "date-parts" : [ [ "2012", "12", "1" ] ] }, "page" : "S299-S317", "publisher" : "The University of Chicago Press", "title" : "Environmental and Behavioral Evidence Pertaining to the Evolution of Early Homo", "type" : "article-journal", "volume" : "53" }, "uris" : [ "http://www.mendeley.com/documents/?uuid=89935f85-806c-43a9-845b-2dc3622b1596" ] }, { "id" : "ITEM-5", "itemData" : { "author" : [ { "dropping-particle" : "", "family" : "Potts", "given" : "Richard", "non-dropping-particle" : "", "parse-names" : false, "suffix" : "" } ], "container-title" : "Quaternary Science Reviews", "genre" : "JOUR", "id" : "ITEM-5", "issued" : { "date-parts" : [ [ "2013", "8", "1" ] ] }, "page" : "1-13", "publisher" : "Elsevier Ltd", "title" : "Hominin evolution in settings of strong environmental variability", "type" : "article-journal", "volume" : "73" }, "uris" : [ "http://www.mendeley.com/documents/?uuid=aa6c5d56-87b8-49dd-8f84-f23a1a0e91fa" ] }, { "id" : "ITEM-6", "itemData" : { "author" : [ { "dropping-particle" : "", "family" : "deMenocal", "given" : "Peter B", "non-dropping-particle" : "", "parse-names" : false, "suffix" : "" } ], "container-title" : "Earth and Planetary Science Letters", "genre" : "JOUR", "id" : "ITEM-6", "issue" : "1-2", "issued" : { "date-parts" : [ [ "2004", "3", "1" ] ] }, "page" : "3-24", "publisher" : "Elsevier B.V.", "title" : "African climate change and faunal evolution during the Pliocene\u2013Pleistocene", "type" : "article-journal", "volume" : "220" }, "uris" : [ "http://www.mendeley.com/documents/?uuid=395f59d9-2fd7-4747-a865-f77debe57871" ] } ], "mendeley" : { "formattedCitation" : "(Potts, 1996, 1998b, 2012, 2013; Vrba, 1996; deMenocal, 2004)", "plainTextFormattedCitation" : "(Potts, 1996, 1998b, 2012, 2013; Vrba, 1996; deMenocal, 2004)", "previouslyFormattedCitation" : "(Potts, 1996, 1998b, 2012, 2013; Vrba, 1996; deMenocal, 2004)" }, "properties" : { "noteIndex" : 0 }, "schema" : "https://github.com/citation-style-language/schema/raw/master/csl-citation.json" }</w:instrText>
      </w:r>
      <w:r w:rsidR="00865D58">
        <w:rPr>
          <w:rFonts w:ascii="Arial" w:hAnsi="Arial" w:cs="Arial"/>
          <w:sz w:val="22"/>
          <w:szCs w:val="22"/>
        </w:rPr>
        <w:fldChar w:fldCharType="separate"/>
      </w:r>
      <w:r w:rsidR="00865D58" w:rsidRPr="00865D58">
        <w:rPr>
          <w:rFonts w:ascii="Arial" w:hAnsi="Arial" w:cs="Arial"/>
          <w:noProof/>
          <w:sz w:val="22"/>
          <w:szCs w:val="22"/>
        </w:rPr>
        <w:t>(Potts, 1996, 1998b, 2012, 2013; Vrba, 1996; deMenocal, 2004)</w:t>
      </w:r>
      <w:r w:rsidR="00865D58">
        <w:rPr>
          <w:rFonts w:ascii="Arial" w:hAnsi="Arial" w:cs="Arial"/>
          <w:sz w:val="22"/>
          <w:szCs w:val="22"/>
        </w:rPr>
        <w:fldChar w:fldCharType="end"/>
      </w:r>
      <w:r w:rsidRPr="00E24208">
        <w:rPr>
          <w:rFonts w:ascii="Arial" w:hAnsi="Arial" w:cs="Arial"/>
          <w:sz w:val="22"/>
          <w:szCs w:val="22"/>
        </w:rPr>
        <w:t>. Using a statistically rigorous approach</w:t>
      </w:r>
      <w:ins w:id="126" w:author="Brian Schilder" w:date="2016-11-27T21:00:00Z">
        <w:r w:rsidR="00502FA0">
          <w:rPr>
            <w:rFonts w:ascii="Arial" w:hAnsi="Arial" w:cs="Arial"/>
            <w:sz w:val="22"/>
            <w:szCs w:val="22"/>
          </w:rPr>
          <w:t xml:space="preserve"> across a taxonomically diverse sample</w:t>
        </w:r>
      </w:ins>
      <w:r w:rsidRPr="00E24208">
        <w:rPr>
          <w:rFonts w:ascii="Arial" w:hAnsi="Arial" w:cs="Arial"/>
          <w:sz w:val="22"/>
          <w:szCs w:val="22"/>
        </w:rPr>
        <w:t xml:space="preserve">, this study tested these hypotheses and found evidence that in some mammalian taxa (Perissodactyla, Carnivora, and non-hominin Primates) brain size evolution has indeed been influenced by global climate. </w:t>
      </w:r>
      <w:r>
        <w:rPr>
          <w:rFonts w:ascii="Arial" w:hAnsi="Arial" w:cs="Arial"/>
          <w:sz w:val="22"/>
          <w:szCs w:val="22"/>
        </w:rPr>
        <w:t>However it should be noted that the relationship was not always positive. In some cases, an increase in brain size was associated with a decrease in climatic Rate of change (e.g. detrended fossil Perissodactyla CC at the 1My interval) or an increase in Variability (e.g. detrended all grouped fossil taxa CC at the 400Ky interval) (see Table 3SB).</w:t>
      </w:r>
    </w:p>
    <w:p w14:paraId="30D127F4"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Fossil and ancestral CC results did not always concur, illustrating the importance of using multiple independent sources of data to establish levels of confidence in one’s interpretation of evolutionary history. All three climatic variables (Trend, Rate, and Variability) were shown to contribute in varying degrees and combinations depending on the CC dataset, taxa, and time interval investigated. However, once the time-series data had been properly detrended, this study provided no evidence for a relationship between brain size and climate in </w:t>
      </w:r>
      <w:r>
        <w:rPr>
          <w:rFonts w:ascii="Arial" w:hAnsi="Arial" w:cs="Arial"/>
          <w:sz w:val="22"/>
          <w:szCs w:val="22"/>
        </w:rPr>
        <w:t>several</w:t>
      </w:r>
      <w:r w:rsidRPr="00E24208">
        <w:rPr>
          <w:rFonts w:ascii="Arial" w:hAnsi="Arial" w:cs="Arial"/>
          <w:sz w:val="22"/>
          <w:szCs w:val="22"/>
        </w:rPr>
        <w:t xml:space="preserve"> taxa, most notably, hominins (Table 1 &amp; S3).</w:t>
      </w:r>
    </w:p>
    <w:p w14:paraId="24584976" w14:textId="77777777" w:rsidR="00E26089" w:rsidRDefault="001A14D4" w:rsidP="00167FF2">
      <w:pPr>
        <w:spacing w:line="360" w:lineRule="auto"/>
        <w:ind w:firstLine="720"/>
        <w:rPr>
          <w:ins w:id="127" w:author="Brian Schilder" w:date="2016-11-29T11:26:00Z"/>
          <w:rFonts w:ascii="Arial" w:hAnsi="Arial" w:cs="Arial"/>
          <w:sz w:val="22"/>
          <w:szCs w:val="22"/>
        </w:rPr>
      </w:pPr>
      <w:r w:rsidRPr="00E24208">
        <w:rPr>
          <w:rFonts w:ascii="Arial" w:hAnsi="Arial" w:cs="Arial"/>
          <w:sz w:val="22"/>
          <w:szCs w:val="22"/>
        </w:rPr>
        <w:t xml:space="preserve">Based on the fossil record data, it appears that hominins continued the Primate-general trend of increasing brain size, albeit at a greatly accelerated pace in the last 5–7Ma. Primates seem to have a weakened relationship between brain size and climate compared to other mammalian taxa, as only 4.7% of results showed evidence of a brain-climate interaction. But unlike non-hominin Primates, the rapid brain expansion observed in hominins appears to have been completely decoupled from global climatic events. </w:t>
      </w:r>
      <w:ins w:id="128" w:author="Brian Schilder" w:date="2016-11-27T21:29:00Z">
        <w:r w:rsidR="00F91E2B">
          <w:rPr>
            <w:rFonts w:ascii="Arial" w:hAnsi="Arial" w:cs="Arial"/>
            <w:sz w:val="22"/>
            <w:szCs w:val="22"/>
          </w:rPr>
          <w:t xml:space="preserve">This finding corroborates the </w:t>
        </w:r>
      </w:ins>
      <w:ins w:id="129" w:author="Brian Schilder" w:date="2016-11-27T21:38:00Z">
        <w:r w:rsidR="00252AD8">
          <w:rPr>
            <w:rFonts w:ascii="Arial" w:hAnsi="Arial" w:cs="Arial"/>
            <w:sz w:val="22"/>
            <w:szCs w:val="22"/>
          </w:rPr>
          <w:t xml:space="preserve">overall </w:t>
        </w:r>
      </w:ins>
      <w:ins w:id="130" w:author="Brian Schilder" w:date="2016-11-27T21:32:00Z">
        <w:r w:rsidR="008A029C">
          <w:rPr>
            <w:rFonts w:ascii="Arial" w:hAnsi="Arial" w:cs="Arial"/>
            <w:sz w:val="22"/>
            <w:szCs w:val="22"/>
          </w:rPr>
          <w:t>conclusions</w:t>
        </w:r>
      </w:ins>
      <w:ins w:id="131" w:author="Brian Schilder" w:date="2016-11-27T21:29:00Z">
        <w:r w:rsidR="00F91E2B">
          <w:rPr>
            <w:rFonts w:ascii="Arial" w:hAnsi="Arial" w:cs="Arial"/>
            <w:sz w:val="22"/>
            <w:szCs w:val="22"/>
          </w:rPr>
          <w:t xml:space="preserve"> of Shultz &amp; Dunbar </w:t>
        </w:r>
      </w:ins>
      <w:ins w:id="132" w:author="Brian Schilder" w:date="2016-11-27T21:30:00Z">
        <w:r w:rsidR="00F91E2B">
          <w:rPr>
            <w:rFonts w:ascii="Arial" w:hAnsi="Arial" w:cs="Arial"/>
            <w:sz w:val="22"/>
            <w:szCs w:val="22"/>
          </w:rPr>
          <w:fldChar w:fldCharType="begin" w:fldLock="1"/>
        </w:r>
      </w:ins>
      <w:r w:rsidR="003D260E">
        <w:rPr>
          <w:rFonts w:ascii="Arial" w:hAnsi="Arial" w:cs="Arial"/>
          <w:sz w:val="22"/>
          <w:szCs w:val="22"/>
        </w:rPr>
        <w:instrText>ADDIN CSL_CITATION { "citationItems" : [ { "id" : "ITEM-1", "itemData" : { "DOI" : "10.1098/rstb.2012.0115", "ISBN" : "1471-2970 (Electronic)\\r0962-8436 (Linking)", "ISSN" : "1471-2970", "PMID" : "22734056", "abstract" : "As only limited insight into behaviour is available from the archaeological record, much of our understanding of historical changes in human cognition is restricted to identifying changes in brain size and architecture. Using both absolute and residual brain size estimates, we show that hominin brain evolution was likely to be the result of a mix of processes; punctuated changes at approximately 100 kya, 1 Mya and 1.8 Mya are supplemented by gradual within-lineage changes in Homo erectus and Homo sapiens sensu lato. While brain size increase in Homo in Africa is a gradual process, migration of hominins into Eurasia is associated with step changes at approximately 400 kya and approximately 100 kya. We then demonstrate that periods of rapid change in hominin brain size are not temporally associated with changes in environmental unpredictability or with long-term palaeoclimate trends. Thus, we argue that commonly used global sea level or Indian Ocean dust palaeoclimate records provide little evidence for either the variability selection or aridity hypotheses explaining changes in hominin brain size. Brain size change at approximately 100 kya is coincident with demographic change and the appearance of fully modern language. However, gaps remain in our understanding of the external pressures driving encephalization, which will only be filled by novel applications of the fossil, palaeoclimatic and archaeological records.", "author" : [ { "dropping-particle" : "", "family" : "Shultz", "given" : "Susanne", "non-dropping-particle" : "", "parse-names" : false, "suffix" : "" }, { "dropping-particle" : "", "family" : "Nelson", "given" : "Emma", "non-dropping-particle" : "", "parse-names" : false, "suffix" : "" }, { "dropping-particle" : "", "family" : "Dunbar", "given" : "Robin I M", "non-dropping-particle" : "", "parse-names" : false, "suffix" : "" } ], "container-title" : "Philosophical Transactions of the Royal Society B: Biological Sciences", "genre" : "JOUR", "id" : "ITEM-1", "issue" : "1599", "issued" : { "date-parts" : [ [ "2012", "6", "5" ] ] }, "note" : "Main diffs between my Brain-Climate and Shultz et al 2012:\n\n1) ***Ony hominins included. No comparative sample of other mammals.\n\n2) Used Miller foraminfora dataset (sealevel), not Zachos (temp). Diff interpretations of similar measure?\n\n3) Detrended data by taking residuals of CC against time. However did NOT use 1st-diff (and thus did not need to detrend climate data). The fact that we used 1st also necessitate averaging for each time point (e.g. @1.8Mya).\nAlso, their hominins only go as far back as 3.2My, our goes further back.\nAlso we only pooled all hominins together (didn't group by &amp;quot;super-species&amp;quot;, which seem rather arbitrary). Robust autralopiths were also removed.\n\n4) Intervals are 100ky OR 200ky WITHIN the same time series! (only first two are 100ky). Also these are arbitrarily set bins going back from modern day (0ky). My intervals are 200ky, 400ky, 1my going back from the points at the which the fossils are dated.\nAlso, only using small bins means many bins have only several datapoints.\n\n5) Climate measures are mean &amp;amp; SD sealevel, and mean &amp;amp; SD aeolian dust. They are all independently tested without correcting for multiple comparisons. I put all measures in a single model that corrected for multiple factors.\nAlso, they don't include slope (Rate).\nAlso, they use correlations to test brain-climate relationships, instead of linear models.\n\n6) While they did technically detrend their CC data via regression, they did not make this an explicit point of their paper as to why this is critical. We go into much more detail and explain why, which is valauble to the field.", "page" : "2130-2140", "publisher-place" : "Institute of Cognitive and Evolutionary Anthropology, University of Oxford, 64 Banbury Road, Oxford OX2 6PN, UK. susanne.shultz@manchester.ac.uk", "title" : "Hominin cognitive evolution: identifying patterns and processes in the fossil and archaeological record.", "type" : "article-journal", "volume" : "367" }, "label" : "chapter", "suppress-author" : 1, "uris" : [ "http://www.mendeley.com/documents/?uuid=2a263954-fbf1-46f2-b8a8-1a7840eea9e3" ] } ], "mendeley" : { "formattedCitation" : "(2012)", "plainTextFormattedCitation" : "(2012)", "previouslyFormattedCitation" : "(2012)" }, "properties" : { "noteIndex" : 0 }, "schema" : "https://github.com/citation-style-language/schema/raw/master/csl-citation.json" }</w:instrText>
      </w:r>
      <w:r w:rsidR="00F91E2B">
        <w:rPr>
          <w:rFonts w:ascii="Arial" w:hAnsi="Arial" w:cs="Arial"/>
          <w:sz w:val="22"/>
          <w:szCs w:val="22"/>
        </w:rPr>
        <w:fldChar w:fldCharType="separate"/>
      </w:r>
      <w:r w:rsidR="00F91E2B" w:rsidRPr="00F91E2B">
        <w:rPr>
          <w:rFonts w:ascii="Arial" w:hAnsi="Arial" w:cs="Arial"/>
          <w:noProof/>
          <w:sz w:val="22"/>
          <w:szCs w:val="22"/>
        </w:rPr>
        <w:t>(2012)</w:t>
      </w:r>
      <w:ins w:id="133" w:author="Brian Schilder" w:date="2016-11-27T21:30:00Z">
        <w:r w:rsidR="00F91E2B">
          <w:rPr>
            <w:rFonts w:ascii="Arial" w:hAnsi="Arial" w:cs="Arial"/>
            <w:sz w:val="22"/>
            <w:szCs w:val="22"/>
          </w:rPr>
          <w:fldChar w:fldCharType="end"/>
        </w:r>
        <w:r w:rsidR="00F91E2B">
          <w:rPr>
            <w:rFonts w:ascii="Arial" w:hAnsi="Arial" w:cs="Arial"/>
            <w:sz w:val="22"/>
            <w:szCs w:val="22"/>
          </w:rPr>
          <w:t xml:space="preserve">, albeit </w:t>
        </w:r>
      </w:ins>
      <w:ins w:id="134" w:author="Brian Schilder" w:date="2016-11-27T21:31:00Z">
        <w:r w:rsidR="00F91E2B">
          <w:rPr>
            <w:rFonts w:ascii="Arial" w:hAnsi="Arial" w:cs="Arial"/>
            <w:sz w:val="22"/>
            <w:szCs w:val="22"/>
          </w:rPr>
          <w:t xml:space="preserve">that their results indicated </w:t>
        </w:r>
        <w:r w:rsidR="008A029C">
          <w:rPr>
            <w:rFonts w:ascii="Arial" w:hAnsi="Arial" w:cs="Arial"/>
            <w:sz w:val="22"/>
            <w:szCs w:val="22"/>
          </w:rPr>
          <w:t xml:space="preserve">some </w:t>
        </w:r>
      </w:ins>
      <w:ins w:id="135" w:author="Brian Schilder" w:date="2016-11-27T21:32:00Z">
        <w:r w:rsidR="008A029C">
          <w:rPr>
            <w:rFonts w:ascii="Arial" w:hAnsi="Arial" w:cs="Arial"/>
            <w:sz w:val="22"/>
            <w:szCs w:val="22"/>
          </w:rPr>
          <w:t>significant</w:t>
        </w:r>
      </w:ins>
      <w:ins w:id="136" w:author="Brian Schilder" w:date="2016-11-27T21:31:00Z">
        <w:r w:rsidR="008A029C">
          <w:rPr>
            <w:rFonts w:ascii="Arial" w:hAnsi="Arial" w:cs="Arial"/>
            <w:sz w:val="22"/>
            <w:szCs w:val="22"/>
          </w:rPr>
          <w:t xml:space="preserve"> </w:t>
        </w:r>
      </w:ins>
      <w:ins w:id="137" w:author="Brian Schilder" w:date="2016-11-27T21:33:00Z">
        <w:r w:rsidR="008A029C">
          <w:rPr>
            <w:rFonts w:ascii="Arial" w:hAnsi="Arial" w:cs="Arial"/>
            <w:sz w:val="22"/>
            <w:szCs w:val="22"/>
          </w:rPr>
          <w:t xml:space="preserve">hominin </w:t>
        </w:r>
      </w:ins>
      <w:ins w:id="138" w:author="Brian Schilder" w:date="2016-11-27T21:31:00Z">
        <w:r w:rsidR="008A029C">
          <w:rPr>
            <w:rFonts w:ascii="Arial" w:hAnsi="Arial" w:cs="Arial"/>
            <w:sz w:val="22"/>
            <w:szCs w:val="22"/>
          </w:rPr>
          <w:t xml:space="preserve">brain-climate relationships whereas ours </w:t>
        </w:r>
      </w:ins>
      <w:ins w:id="139" w:author="Brian Schilder" w:date="2016-11-27T21:32:00Z">
        <w:r w:rsidR="00E16FA4">
          <w:rPr>
            <w:rFonts w:ascii="Arial" w:hAnsi="Arial" w:cs="Arial"/>
            <w:sz w:val="22"/>
            <w:szCs w:val="22"/>
          </w:rPr>
          <w:t>indicate</w:t>
        </w:r>
      </w:ins>
      <w:ins w:id="140" w:author="Brian Schilder" w:date="2016-11-27T21:30:00Z">
        <w:r w:rsidR="00F91E2B">
          <w:rPr>
            <w:rFonts w:ascii="Arial" w:hAnsi="Arial" w:cs="Arial"/>
            <w:sz w:val="22"/>
            <w:szCs w:val="22"/>
          </w:rPr>
          <w:t xml:space="preserve"> </w:t>
        </w:r>
      </w:ins>
      <w:ins w:id="141" w:author="Brian Schilder" w:date="2016-11-27T21:32:00Z">
        <w:r w:rsidR="008A029C">
          <w:rPr>
            <w:rFonts w:ascii="Arial" w:hAnsi="Arial" w:cs="Arial"/>
            <w:sz w:val="22"/>
            <w:szCs w:val="22"/>
          </w:rPr>
          <w:t>none at all.</w:t>
        </w:r>
      </w:ins>
      <w:ins w:id="142" w:author="Brian Schilder" w:date="2016-11-27T21:33:00Z">
        <w:r w:rsidR="008A029C">
          <w:rPr>
            <w:rFonts w:ascii="Arial" w:hAnsi="Arial" w:cs="Arial"/>
            <w:sz w:val="22"/>
            <w:szCs w:val="22"/>
          </w:rPr>
          <w:t xml:space="preserve"> These slight </w:t>
        </w:r>
      </w:ins>
      <w:ins w:id="143" w:author="Brian Schilder" w:date="2016-11-27T21:37:00Z">
        <w:r w:rsidR="00252AD8">
          <w:rPr>
            <w:rFonts w:ascii="Arial" w:hAnsi="Arial" w:cs="Arial"/>
            <w:sz w:val="22"/>
            <w:szCs w:val="22"/>
          </w:rPr>
          <w:t>discrepancies</w:t>
        </w:r>
      </w:ins>
      <w:ins w:id="144" w:author="Brian Schilder" w:date="2016-11-27T21:33:00Z">
        <w:r w:rsidR="008A029C">
          <w:rPr>
            <w:rFonts w:ascii="Arial" w:hAnsi="Arial" w:cs="Arial"/>
            <w:sz w:val="22"/>
            <w:szCs w:val="22"/>
          </w:rPr>
          <w:t xml:space="preserve"> </w:t>
        </w:r>
      </w:ins>
      <w:ins w:id="145" w:author="Brian Schilder" w:date="2016-11-27T21:36:00Z">
        <w:r w:rsidR="00252AD8">
          <w:rPr>
            <w:rFonts w:ascii="Arial" w:hAnsi="Arial" w:cs="Arial"/>
            <w:sz w:val="22"/>
            <w:szCs w:val="22"/>
          </w:rPr>
          <w:t>are likely</w:t>
        </w:r>
      </w:ins>
      <w:ins w:id="146" w:author="Brian Schilder" w:date="2016-11-27T21:34:00Z">
        <w:r w:rsidR="008A029C">
          <w:rPr>
            <w:rFonts w:ascii="Arial" w:hAnsi="Arial" w:cs="Arial"/>
            <w:sz w:val="22"/>
            <w:szCs w:val="22"/>
          </w:rPr>
          <w:t xml:space="preserve"> due to </w:t>
        </w:r>
      </w:ins>
      <w:ins w:id="147" w:author="Brian Schilder" w:date="2016-11-27T21:37:00Z">
        <w:r w:rsidR="00252AD8">
          <w:rPr>
            <w:rFonts w:ascii="Arial" w:hAnsi="Arial" w:cs="Arial"/>
            <w:sz w:val="22"/>
            <w:szCs w:val="22"/>
          </w:rPr>
          <w:t>differing</w:t>
        </w:r>
      </w:ins>
      <w:ins w:id="148" w:author="Brian Schilder" w:date="2016-11-27T21:34:00Z">
        <w:r w:rsidR="008A029C">
          <w:rPr>
            <w:rFonts w:ascii="Arial" w:hAnsi="Arial" w:cs="Arial"/>
            <w:sz w:val="22"/>
            <w:szCs w:val="22"/>
          </w:rPr>
          <w:t xml:space="preserve"> methodologies (e</w:t>
        </w:r>
        <w:r w:rsidR="00252AD8">
          <w:rPr>
            <w:rFonts w:ascii="Arial" w:hAnsi="Arial" w:cs="Arial"/>
            <w:sz w:val="22"/>
            <w:szCs w:val="22"/>
          </w:rPr>
          <w:t>.g. detrending procedure</w:t>
        </w:r>
      </w:ins>
      <w:ins w:id="149" w:author="Brian Schilder" w:date="2016-11-27T21:38:00Z">
        <w:r w:rsidR="00252AD8">
          <w:rPr>
            <w:rFonts w:ascii="Arial" w:hAnsi="Arial" w:cs="Arial"/>
            <w:sz w:val="22"/>
            <w:szCs w:val="22"/>
          </w:rPr>
          <w:t>s</w:t>
        </w:r>
      </w:ins>
      <w:ins w:id="150" w:author="Brian Schilder" w:date="2016-11-27T21:34:00Z">
        <w:r w:rsidR="00252AD8">
          <w:rPr>
            <w:rFonts w:ascii="Arial" w:hAnsi="Arial" w:cs="Arial"/>
            <w:sz w:val="22"/>
            <w:szCs w:val="22"/>
          </w:rPr>
          <w:t>) and</w:t>
        </w:r>
        <w:r w:rsidR="008A029C">
          <w:rPr>
            <w:rFonts w:ascii="Arial" w:hAnsi="Arial" w:cs="Arial"/>
            <w:sz w:val="22"/>
            <w:szCs w:val="22"/>
          </w:rPr>
          <w:t xml:space="preserve"> </w:t>
        </w:r>
      </w:ins>
      <w:ins w:id="151" w:author="Brian Schilder" w:date="2016-11-27T21:35:00Z">
        <w:r w:rsidR="008A029C">
          <w:rPr>
            <w:rFonts w:ascii="Arial" w:hAnsi="Arial" w:cs="Arial"/>
            <w:sz w:val="22"/>
            <w:szCs w:val="22"/>
          </w:rPr>
          <w:t xml:space="preserve">sample (e.g. our inclusion of </w:t>
        </w:r>
      </w:ins>
      <w:ins w:id="152" w:author="Brian Schilder" w:date="2016-11-27T21:36:00Z">
        <w:r w:rsidR="008A029C">
          <w:rPr>
            <w:rFonts w:ascii="Arial" w:hAnsi="Arial" w:cs="Arial"/>
            <w:sz w:val="22"/>
            <w:szCs w:val="22"/>
          </w:rPr>
          <w:t xml:space="preserve">additional </w:t>
        </w:r>
        <w:r w:rsidR="002D5F13">
          <w:rPr>
            <w:rFonts w:ascii="Arial" w:hAnsi="Arial" w:cs="Arial"/>
            <w:sz w:val="22"/>
            <w:szCs w:val="22"/>
          </w:rPr>
          <w:t xml:space="preserve">hominin </w:t>
        </w:r>
        <w:r w:rsidR="008A029C">
          <w:rPr>
            <w:rFonts w:ascii="Arial" w:hAnsi="Arial" w:cs="Arial"/>
            <w:sz w:val="22"/>
            <w:szCs w:val="22"/>
          </w:rPr>
          <w:t>specimens</w:t>
        </w:r>
      </w:ins>
      <w:ins w:id="153" w:author="Brian Schilder" w:date="2016-11-27T21:35:00Z">
        <w:r w:rsidR="008A029C">
          <w:rPr>
            <w:rFonts w:ascii="Arial" w:hAnsi="Arial" w:cs="Arial"/>
            <w:sz w:val="22"/>
            <w:szCs w:val="22"/>
          </w:rPr>
          <w:t>).</w:t>
        </w:r>
      </w:ins>
      <w:ins w:id="154" w:author="Brian Schilder" w:date="2016-11-27T21:30:00Z">
        <w:r w:rsidR="00F91E2B">
          <w:rPr>
            <w:rFonts w:ascii="Arial" w:hAnsi="Arial" w:cs="Arial"/>
            <w:sz w:val="22"/>
            <w:szCs w:val="22"/>
          </w:rPr>
          <w:t xml:space="preserve"> </w:t>
        </w:r>
      </w:ins>
      <w:r w:rsidRPr="00E24208">
        <w:rPr>
          <w:rFonts w:ascii="Arial" w:hAnsi="Arial" w:cs="Arial"/>
          <w:sz w:val="22"/>
          <w:szCs w:val="22"/>
        </w:rPr>
        <w:t>We speculate that hominins could have accomplished this decoupling from global climate by evolving the capacity for enhanced cognitive and behavioral plasticity as they transitioned into the ‘cognitive niche’</w:t>
      </w:r>
      <w:r w:rsidR="00E941D4">
        <w:rPr>
          <w:rFonts w:ascii="Arial" w:hAnsi="Arial" w:cs="Arial"/>
          <w:sz w:val="22"/>
          <w:szCs w:val="22"/>
        </w:rPr>
        <w:t xml:space="preserve"> </w:t>
      </w:r>
      <w:r w:rsidR="00E941D4">
        <w:rPr>
          <w:rFonts w:ascii="Arial" w:hAnsi="Arial" w:cs="Arial"/>
          <w:sz w:val="22"/>
          <w:szCs w:val="22"/>
        </w:rPr>
        <w:fldChar w:fldCharType="begin" w:fldLock="1"/>
      </w:r>
      <w:r w:rsidR="00074CDE">
        <w:rPr>
          <w:rFonts w:ascii="Arial" w:hAnsi="Arial" w:cs="Arial"/>
          <w:sz w:val="22"/>
          <w:szCs w:val="22"/>
        </w:rPr>
        <w:instrText>ADDIN CSL_CITATION { "citationItems" : [ { "id" : "ITEM-1", "itemData" : { "DOI" : "10.1073/pnas.0914630107", "ISBN" : "1091-6490 (Electronic)\\n0027-8424 (Linking)", "ISSN" : "0027-8424", "PMID" : "20445094", "abstract" : "Although Darwin insisted that human intelligence could be fully explained by the theory of evolution, the codiscoverer of natural selection, Alfred Russel Wallace, claimed that abstract intelligence was of no use to ancestral humans and could only be explained by intelligent design. Wallace's apparent paradox can be dissolved with two hypotheses about human cognition. One is that intelligence is an adaptation to a knowledge-using, socially interdependent lifestyle, the \"cognitive niche.\" This embraces the ability to overcome the evolutionary fixed defenses of plants and animals by applications of reasoning, including weapons, traps, coordinated driving of game, and detoxification of plants. Such reasoning exploits intuitive theories about different aspects of the world, such as objects, forces, paths, places, states, substances, and other people's beliefs and desires. The theory explains many zoologically unusual traits in Homo sapiens, including our complex toolkit, wide range of habitats and diets, extended childhoods and long lives, hypersociality, complex mating, division into cultures, and language (which multiplies the benefit of knowledge because know-how is useful not only for its practical benefits but as a trade good with others, enhancing the evolution of cooperation). The second hypothesis is that humans possess an ability of metaphorical abstraction, which allows them to coopt faculties that originally evolved for physical problem-solving and social coordination, apply them to abstract subject matter, and combine them productively. These abilities can help explain the emergence of abstract cognition without supernatural or exotic evolutionary forces and are in principle testable by analyses of statistical signs of selection in the human genome.", "author" : [ { "dropping-particle" : "", "family" : "Pinker", "given" : "Steven", "non-dropping-particle" : "", "parse-names" : false, "suffix" : "" } ], "container-title" : "Proceedings of the National Academy of Sciences of the United States of America", "id" : "ITEM-1", "issued" : { "date-parts" : [ [ "2010" ] ] }, "page" : "8993-8999", "title" : "Colloquium paper: the cognitive niche: coevolution of intelligence, sociality, and language.", "type" : "article-journal", "volume" : "107 Suppl " }, "uris" : [ "http://www.mendeley.com/documents/?uuid=9decda1c-a65f-4e98-80c9-539f0dbbefdf" ] } ], "mendeley" : { "formattedCitation" : "(Pinker, 2010)", "plainTextFormattedCitation" : "(Pinker, 2010)", "previouslyFormattedCitation" : "(Pinker, 2010)" }, "properties" : { "noteIndex" : 0 }, "schema" : "https://github.com/citation-style-language/schema/raw/master/csl-citation.json" }</w:instrText>
      </w:r>
      <w:r w:rsidR="00E941D4">
        <w:rPr>
          <w:rFonts w:ascii="Arial" w:hAnsi="Arial" w:cs="Arial"/>
          <w:sz w:val="22"/>
          <w:szCs w:val="22"/>
        </w:rPr>
        <w:fldChar w:fldCharType="separate"/>
      </w:r>
      <w:r w:rsidR="00E941D4" w:rsidRPr="00E941D4">
        <w:rPr>
          <w:rFonts w:ascii="Arial" w:hAnsi="Arial" w:cs="Arial"/>
          <w:noProof/>
          <w:sz w:val="22"/>
          <w:szCs w:val="22"/>
        </w:rPr>
        <w:t>(Pinker, 2010)</w:t>
      </w:r>
      <w:r w:rsidR="00E941D4">
        <w:rPr>
          <w:rFonts w:ascii="Arial" w:hAnsi="Arial" w:cs="Arial"/>
          <w:sz w:val="22"/>
          <w:szCs w:val="22"/>
        </w:rPr>
        <w:fldChar w:fldCharType="end"/>
      </w:r>
      <w:r w:rsidRPr="00E24208">
        <w:rPr>
          <w:rFonts w:ascii="Arial" w:hAnsi="Arial" w:cs="Arial"/>
          <w:sz w:val="22"/>
          <w:szCs w:val="22"/>
        </w:rPr>
        <w:t xml:space="preserve">, driven by selection forces unrelated to climatic change. Our analyses consistently found that, once detrended, hominins displayed no relationship between CC and any of the tested global climatic factors at any intervals. This cannot be explained as a general tendency of detrending time-series data to eliminate significant relationships, as this transformation sometimes revealed new relationships that had not been observed using the non-detrended data (e.g. ancestral CC of All Taxa, Table 1). Nor does this appear to simply be the result of low statistical power due to a small sample size of hominin species (n=19) since the dataset of individual hominin specimens (n=189) also resulted in no brain-climate relationships. </w:t>
      </w:r>
    </w:p>
    <w:p w14:paraId="5E4EBD25" w14:textId="1226CF24" w:rsidR="00BC1CA7" w:rsidRPr="00E627FE" w:rsidRDefault="001A14D4" w:rsidP="00167FF2">
      <w:pPr>
        <w:spacing w:line="360" w:lineRule="auto"/>
        <w:ind w:firstLine="720"/>
      </w:pPr>
      <w:r w:rsidRPr="00E24208">
        <w:rPr>
          <w:rFonts w:ascii="Arial" w:hAnsi="Arial" w:cs="Arial"/>
          <w:sz w:val="22"/>
          <w:szCs w:val="22"/>
        </w:rPr>
        <w:t xml:space="preserve">Thus, these results do not support previous claims that hominin brain size was driven by global climatic variables. The </w:t>
      </w:r>
      <w:del w:id="155" w:author="Brian Schilder" w:date="2016-11-28T23:33:00Z">
        <w:r w:rsidRPr="00E24208" w:rsidDel="005C3CE5">
          <w:rPr>
            <w:rFonts w:ascii="Arial" w:hAnsi="Arial" w:cs="Arial"/>
            <w:sz w:val="22"/>
            <w:szCs w:val="22"/>
          </w:rPr>
          <w:delText>discrepancy between our results and those of previous reports</w:delText>
        </w:r>
      </w:del>
      <w:ins w:id="156" w:author="Brian Schilder" w:date="2016-11-28T23:33:00Z">
        <w:r w:rsidR="005C3CE5">
          <w:rPr>
            <w:rFonts w:ascii="Arial" w:hAnsi="Arial" w:cs="Arial"/>
            <w:sz w:val="22"/>
            <w:szCs w:val="22"/>
          </w:rPr>
          <w:t>fact that previous report</w:t>
        </w:r>
      </w:ins>
      <w:ins w:id="157" w:author="Brian Schilder" w:date="2016-11-28T23:34:00Z">
        <w:r w:rsidR="005C3CE5">
          <w:rPr>
            <w:rFonts w:ascii="Arial" w:hAnsi="Arial" w:cs="Arial"/>
            <w:sz w:val="22"/>
            <w:szCs w:val="22"/>
          </w:rPr>
          <w:t>s</w:t>
        </w:r>
      </w:ins>
      <w:ins w:id="158" w:author="Brian Schilder" w:date="2016-11-28T23:33:00Z">
        <w:r w:rsidR="005C3CE5">
          <w:rPr>
            <w:rFonts w:ascii="Arial" w:hAnsi="Arial" w:cs="Arial"/>
            <w:sz w:val="22"/>
            <w:szCs w:val="22"/>
          </w:rPr>
          <w:t xml:space="preserve"> found significant relationships</w:t>
        </w:r>
      </w:ins>
      <w:r w:rsidRPr="00E24208">
        <w:rPr>
          <w:rFonts w:ascii="Arial" w:hAnsi="Arial" w:cs="Arial"/>
          <w:sz w:val="22"/>
          <w:szCs w:val="22"/>
        </w:rPr>
        <w:t xml:space="preserve"> </w:t>
      </w:r>
      <w:r w:rsidR="00074CDE">
        <w:rPr>
          <w:rFonts w:ascii="Arial" w:hAnsi="Arial" w:cs="Arial"/>
          <w:sz w:val="22"/>
          <w:szCs w:val="22"/>
        </w:rPr>
        <w:fldChar w:fldCharType="begin" w:fldLock="1"/>
      </w:r>
      <w:r w:rsidR="008F2515">
        <w:rPr>
          <w:rFonts w:ascii="Arial" w:hAnsi="Arial" w:cs="Arial"/>
          <w:sz w:val="22"/>
          <w:szCs w:val="22"/>
        </w:rPr>
        <w:instrText>ADDIN CSL_CITATION { "citationItems" : [ { "id" : "ITEM-1", "itemData" : { "author" : [ { "dropping-particle" : "", "family" : "Ash", "given" : "Jessica", "non-dropping-particle" : "", "parse-names" : false, "suffix" : "" }, { "dropping-particle" : "", "family" : "Gallup Jr.", "given" : "Gordon G", "non-dropping-particle" : "", "parse-names" : false, "suffix" : "" } ], "container-title" : "Human Nature", "genre" : "JOUR", "id" : "ITEM-1", "issue" : "2", "issued" : { "date-parts" : [ [ "2007", "8", "9" ] ] }, "page" : "109-124", "title" : "Paleoclimatic Variation and Brain Expansion during Human Evolution", "type" : "article-journal", "volume" : "18" }, "uris" : [ "http://www.mendeley.com/documents/?uuid=587752c1-7818-442f-bcb8-afc2b8fa90a4" ] }, { "id" : "ITEM-2", "itemData" : { "author" : [ { "dropping-particle" : "", "family" : "Bailey", "given" : "Drew H", "non-dropping-particle" : "", "parse-names" : false, "suffix" : "" }, { "dropping-particle" : "", "family" : "Geary", "given" : "David C", "non-dropping-particle" : "", "parse-names" : false, "suffix" : "" } ], "container-title" : "Human Nature", "genre" : "JOUR", "id" : "ITEM-2", "issue" : "1", "issued" : { "date-parts" : [ [ "2009", "1", "10" ] ] }, "page" : "67-79", "title" : "Hominid Brain Evolution", "type" : "article-journal", "volume" : "20" }, "uris" : [ "http://www.mendeley.com/documents/?uuid=35837a7f-f33e-460f-8ef9-b40ea7cf0d61" ] } ], "mendeley" : { "formattedCitation" : "(Ash and Gallup Jr., 2007; Bailey and Geary, 2009)", "plainTextFormattedCitation" : "(Ash and Gallup Jr., 2007; Bailey and Geary, 2009)", "previouslyFormattedCitation" : "(Ash and Gallup Jr., 2007; Bailey and Geary, 2009)" }, "properties" : { "noteIndex" : 0 }, "schema" : "https://github.com/citation-style-language/schema/raw/master/csl-citation.json" }</w:instrText>
      </w:r>
      <w:r w:rsidR="00074CDE">
        <w:rPr>
          <w:rFonts w:ascii="Arial" w:hAnsi="Arial" w:cs="Arial"/>
          <w:sz w:val="22"/>
          <w:szCs w:val="22"/>
        </w:rPr>
        <w:fldChar w:fldCharType="separate"/>
      </w:r>
      <w:r w:rsidR="00074CDE" w:rsidRPr="00074CDE">
        <w:rPr>
          <w:rFonts w:ascii="Arial" w:hAnsi="Arial" w:cs="Arial"/>
          <w:noProof/>
          <w:sz w:val="22"/>
          <w:szCs w:val="22"/>
        </w:rPr>
        <w:t>(Ash and Gallup Jr., 2007; Bailey and Geary, 2009)</w:t>
      </w:r>
      <w:r w:rsidR="00074CDE">
        <w:rPr>
          <w:rFonts w:ascii="Arial" w:hAnsi="Arial" w:cs="Arial"/>
          <w:sz w:val="22"/>
          <w:szCs w:val="22"/>
        </w:rPr>
        <w:fldChar w:fldCharType="end"/>
      </w:r>
      <w:r w:rsidRPr="00E24208">
        <w:rPr>
          <w:rFonts w:ascii="Arial" w:hAnsi="Arial" w:cs="Arial"/>
          <w:sz w:val="22"/>
          <w:szCs w:val="22"/>
        </w:rPr>
        <w:t xml:space="preserve"> could stem from one or more of the following sources: 1) insufficient sample sizes, 2) testing single climatic factors at a time, and/or 3) use of non-detrended data. In this study we demonstrated that the latter of these three factors consistently and dramatically alters the pattern of results due to the confounding effects of temporal autocorrelation</w:t>
      </w:r>
      <w:bookmarkStart w:id="159" w:name="_GoBack"/>
      <w:bookmarkEnd w:id="159"/>
      <w:r w:rsidRPr="00E24208">
        <w:rPr>
          <w:rFonts w:ascii="Arial" w:hAnsi="Arial" w:cs="Arial"/>
          <w:sz w:val="22"/>
          <w:szCs w:val="22"/>
        </w:rPr>
        <w:t>, in this case, spuriously producing a brain-climate relationship in hominins. This clearly illustrates the necessity of detrending time-series data before conducting cross-correlation analyses, particularly in the realm of hominin brain evolution.</w:t>
      </w:r>
      <w:ins w:id="160" w:author="Brian Schilder" w:date="2016-11-29T11:15:00Z">
        <w:r w:rsidR="004923A3">
          <w:rPr>
            <w:rFonts w:ascii="Arial" w:hAnsi="Arial" w:cs="Arial"/>
            <w:sz w:val="22"/>
            <w:szCs w:val="22"/>
          </w:rPr>
          <w:t xml:space="preserve"> </w:t>
        </w:r>
      </w:ins>
      <w:ins w:id="161" w:author="Brian Schilder" w:date="2016-11-29T11:17:00Z">
        <w:r w:rsidR="004923A3">
          <w:rPr>
            <w:rFonts w:ascii="Arial" w:hAnsi="Arial" w:cs="Arial"/>
            <w:sz w:val="22"/>
            <w:szCs w:val="22"/>
          </w:rPr>
          <w:t>While other</w:t>
        </w:r>
      </w:ins>
      <w:ins w:id="162" w:author="Brian Schilder" w:date="2016-11-29T11:15:00Z">
        <w:r w:rsidR="004923A3">
          <w:rPr>
            <w:rFonts w:ascii="Arial" w:hAnsi="Arial" w:cs="Arial"/>
            <w:sz w:val="22"/>
            <w:szCs w:val="22"/>
          </w:rPr>
          <w:t xml:space="preserve"> investigations have found evidence of a relationship between hominin brain size and </w:t>
        </w:r>
      </w:ins>
      <w:ins w:id="163" w:author="Brian Schilder" w:date="2016-11-29T11:17:00Z">
        <w:r w:rsidR="004923A3">
          <w:rPr>
            <w:rFonts w:ascii="Arial" w:hAnsi="Arial" w:cs="Arial"/>
            <w:sz w:val="22"/>
            <w:szCs w:val="22"/>
          </w:rPr>
          <w:t xml:space="preserve">climatic factors at the regional level </w:t>
        </w:r>
        <w:r w:rsidR="004923A3">
          <w:rPr>
            <w:rFonts w:ascii="Arial" w:hAnsi="Arial" w:cs="Arial"/>
            <w:sz w:val="22"/>
            <w:szCs w:val="22"/>
          </w:rPr>
          <w:fldChar w:fldCharType="begin" w:fldLock="1"/>
        </w:r>
      </w:ins>
      <w:r w:rsidR="004923A3">
        <w:rPr>
          <w:rFonts w:ascii="Arial" w:hAnsi="Arial" w:cs="Arial"/>
          <w:sz w:val="22"/>
          <w:szCs w:val="22"/>
        </w:rPr>
        <w:instrText>ADDIN CSL_CITATION { "citationItems" : [ { "id" : "ITEM-1", "itemData" : { "author" : [ { "dropping-particle" : "", "family" : "Shultz", "given" : "Susanne", "non-dropping-particle" : "", "parse-names" : false, "suffix" : "" }, { "dropping-particle" : "", "family" : "Maslin", "given" : "Mark", "non-dropping-particle" : "", "parse-names" : false, "suffix" : "" } ], "container-title" : "PloS one", "editor" : [ { "dropping-particle" : "", "family" : "Petraglia", "given" : "Michael D", "non-dropping-particle" : "", "parse-names" : false, "suffix" : "" } ], "genre" : "JOUR", "id" : "ITEM-1", "issue" : "10", "issued" : { "date-parts" : [ [ "2013", "10", "16" ] ] }, "note" : "Main differences between Brain-Climate and Shultz &amp;amp; Maslin 2013:\n\n1) East African regiononal paeloclimate data, not global.\n2)", "page" : "e76750", "title" : "Early Human Speciation, Brain Expansion and Dispersal Influenced by African Climate Pulses", "type" : "article-journal", "volume" : "8" }, "uris" : [ "http://www.mendeley.com/documents/?uuid=47abdd70-3745-4eba-aba8-fe3e7b1d837c" ] } ], "mendeley" : { "formattedCitation" : "(Shultz and Maslin, 2013)", "plainTextFormattedCitation" : "(Shultz and Maslin, 2013)" }, "properties" : { "noteIndex" : 0 }, "schema" : "https://github.com/citation-style-language/schema/raw/master/csl-citation.json" }</w:instrText>
      </w:r>
      <w:r w:rsidR="004923A3">
        <w:rPr>
          <w:rFonts w:ascii="Arial" w:hAnsi="Arial" w:cs="Arial"/>
          <w:sz w:val="22"/>
          <w:szCs w:val="22"/>
        </w:rPr>
        <w:fldChar w:fldCharType="separate"/>
      </w:r>
      <w:r w:rsidR="004923A3" w:rsidRPr="004923A3">
        <w:rPr>
          <w:rFonts w:ascii="Arial" w:hAnsi="Arial" w:cs="Arial"/>
          <w:noProof/>
          <w:sz w:val="22"/>
          <w:szCs w:val="22"/>
        </w:rPr>
        <w:t>(Shultz and Maslin, 2013)</w:t>
      </w:r>
      <w:ins w:id="164" w:author="Brian Schilder" w:date="2016-11-29T11:17:00Z">
        <w:r w:rsidR="004923A3">
          <w:rPr>
            <w:rFonts w:ascii="Arial" w:hAnsi="Arial" w:cs="Arial"/>
            <w:sz w:val="22"/>
            <w:szCs w:val="22"/>
          </w:rPr>
          <w:fldChar w:fldCharType="end"/>
        </w:r>
      </w:ins>
      <w:ins w:id="165" w:author="Brian Schilder" w:date="2016-11-29T11:18:00Z">
        <w:r w:rsidR="004923A3">
          <w:rPr>
            <w:rFonts w:ascii="Arial" w:hAnsi="Arial" w:cs="Arial"/>
            <w:sz w:val="22"/>
            <w:szCs w:val="22"/>
          </w:rPr>
          <w:t xml:space="preserve">, </w:t>
        </w:r>
      </w:ins>
      <w:ins w:id="166" w:author="Brian Schilder" w:date="2016-11-29T11:38:00Z">
        <w:r w:rsidR="00341636">
          <w:rPr>
            <w:rFonts w:ascii="Arial" w:hAnsi="Arial" w:cs="Arial"/>
            <w:sz w:val="22"/>
            <w:szCs w:val="22"/>
          </w:rPr>
          <w:t>our results indicate that these</w:t>
        </w:r>
      </w:ins>
      <w:ins w:id="167" w:author="Brian Schilder" w:date="2016-11-29T11:18:00Z">
        <w:r w:rsidR="004923A3">
          <w:rPr>
            <w:rFonts w:ascii="Arial" w:hAnsi="Arial" w:cs="Arial"/>
            <w:sz w:val="22"/>
            <w:szCs w:val="22"/>
          </w:rPr>
          <w:t xml:space="preserve"> relationships do not hold at the global level</w:t>
        </w:r>
      </w:ins>
      <w:ins w:id="168" w:author="Brian Schilder" w:date="2016-11-29T11:21:00Z">
        <w:r w:rsidR="00D45F15">
          <w:rPr>
            <w:rFonts w:ascii="Arial" w:hAnsi="Arial" w:cs="Arial"/>
            <w:sz w:val="22"/>
            <w:szCs w:val="22"/>
          </w:rPr>
          <w:t xml:space="preserve"> for hominins. </w:t>
        </w:r>
      </w:ins>
      <w:ins w:id="169" w:author="Brian Schilder" w:date="2016-11-29T11:24:00Z">
        <w:r w:rsidR="00D45F15">
          <w:rPr>
            <w:rFonts w:ascii="Arial" w:hAnsi="Arial" w:cs="Arial"/>
            <w:sz w:val="22"/>
            <w:szCs w:val="22"/>
          </w:rPr>
          <w:t xml:space="preserve">This </w:t>
        </w:r>
      </w:ins>
      <w:ins w:id="170" w:author="Brian Schilder" w:date="2016-11-29T11:40:00Z">
        <w:r w:rsidR="004F29B1">
          <w:rPr>
            <w:rFonts w:ascii="Arial" w:hAnsi="Arial" w:cs="Arial"/>
            <w:sz w:val="22"/>
            <w:szCs w:val="22"/>
          </w:rPr>
          <w:t xml:space="preserve">situation </w:t>
        </w:r>
      </w:ins>
      <w:ins w:id="171" w:author="Brian Schilder" w:date="2016-11-29T11:24:00Z">
        <w:r w:rsidR="00D45F15">
          <w:rPr>
            <w:rFonts w:ascii="Arial" w:hAnsi="Arial" w:cs="Arial"/>
            <w:sz w:val="22"/>
            <w:szCs w:val="22"/>
          </w:rPr>
          <w:t>contrasts</w:t>
        </w:r>
      </w:ins>
      <w:ins w:id="172" w:author="Brian Schilder" w:date="2016-11-29T11:21:00Z">
        <w:r w:rsidR="00D45F15">
          <w:rPr>
            <w:rFonts w:ascii="Arial" w:hAnsi="Arial" w:cs="Arial"/>
            <w:sz w:val="22"/>
            <w:szCs w:val="22"/>
          </w:rPr>
          <w:t xml:space="preserve"> with </w:t>
        </w:r>
      </w:ins>
      <w:ins w:id="173" w:author="Brian Schilder" w:date="2016-11-29T11:23:00Z">
        <w:r w:rsidR="00D45F15">
          <w:rPr>
            <w:rFonts w:ascii="Arial" w:hAnsi="Arial" w:cs="Arial"/>
            <w:sz w:val="22"/>
            <w:szCs w:val="22"/>
          </w:rPr>
          <w:t>the significant</w:t>
        </w:r>
      </w:ins>
      <w:ins w:id="174" w:author="Brian Schilder" w:date="2016-11-29T11:21:00Z">
        <w:r w:rsidR="00D45F15">
          <w:rPr>
            <w:rFonts w:ascii="Arial" w:hAnsi="Arial" w:cs="Arial"/>
            <w:sz w:val="22"/>
            <w:szCs w:val="22"/>
          </w:rPr>
          <w:t xml:space="preserve"> relationships </w:t>
        </w:r>
      </w:ins>
      <w:ins w:id="175" w:author="Brian Schilder" w:date="2016-11-29T11:23:00Z">
        <w:r w:rsidR="00D45F15">
          <w:rPr>
            <w:rFonts w:ascii="Arial" w:hAnsi="Arial" w:cs="Arial"/>
            <w:sz w:val="22"/>
            <w:szCs w:val="22"/>
          </w:rPr>
          <w:t xml:space="preserve">commonly </w:t>
        </w:r>
      </w:ins>
      <w:ins w:id="176" w:author="Brian Schilder" w:date="2016-11-29T11:21:00Z">
        <w:r w:rsidR="00D45F15">
          <w:rPr>
            <w:rFonts w:ascii="Arial" w:hAnsi="Arial" w:cs="Arial"/>
            <w:sz w:val="22"/>
            <w:szCs w:val="22"/>
          </w:rPr>
          <w:t xml:space="preserve">found between </w:t>
        </w:r>
      </w:ins>
      <w:ins w:id="177" w:author="Brian Schilder" w:date="2016-11-29T11:22:00Z">
        <w:r w:rsidR="00D45F15">
          <w:rPr>
            <w:rFonts w:ascii="Arial" w:hAnsi="Arial" w:cs="Arial"/>
            <w:sz w:val="22"/>
            <w:szCs w:val="22"/>
          </w:rPr>
          <w:t xml:space="preserve">global climate and </w:t>
        </w:r>
      </w:ins>
      <w:ins w:id="178" w:author="Brian Schilder" w:date="2016-11-29T11:21:00Z">
        <w:r w:rsidR="00D45F15">
          <w:rPr>
            <w:rFonts w:ascii="Arial" w:hAnsi="Arial" w:cs="Arial"/>
            <w:sz w:val="22"/>
            <w:szCs w:val="22"/>
          </w:rPr>
          <w:t xml:space="preserve">brain size </w:t>
        </w:r>
      </w:ins>
      <w:ins w:id="179" w:author="Brian Schilder" w:date="2016-11-29T11:22:00Z">
        <w:r w:rsidR="00D45F15">
          <w:rPr>
            <w:rFonts w:ascii="Arial" w:hAnsi="Arial" w:cs="Arial"/>
            <w:sz w:val="22"/>
            <w:szCs w:val="22"/>
          </w:rPr>
          <w:t>in</w:t>
        </w:r>
      </w:ins>
      <w:ins w:id="180" w:author="Brian Schilder" w:date="2016-11-29T11:21:00Z">
        <w:r w:rsidR="00D45F15">
          <w:rPr>
            <w:rFonts w:ascii="Arial" w:hAnsi="Arial" w:cs="Arial"/>
            <w:sz w:val="22"/>
            <w:szCs w:val="22"/>
          </w:rPr>
          <w:t xml:space="preserve"> other mammalian </w:t>
        </w:r>
      </w:ins>
      <w:ins w:id="181" w:author="Brian Schilder" w:date="2016-11-29T11:22:00Z">
        <w:r w:rsidR="00D45F15">
          <w:rPr>
            <w:rFonts w:ascii="Arial" w:hAnsi="Arial" w:cs="Arial"/>
            <w:sz w:val="22"/>
            <w:szCs w:val="22"/>
          </w:rPr>
          <w:t>taxa</w:t>
        </w:r>
      </w:ins>
      <w:ins w:id="182" w:author="Brian Schilder" w:date="2016-11-29T11:18:00Z">
        <w:r w:rsidR="00D45F15">
          <w:rPr>
            <w:rFonts w:ascii="Arial" w:hAnsi="Arial" w:cs="Arial"/>
            <w:sz w:val="22"/>
            <w:szCs w:val="22"/>
          </w:rPr>
          <w:t>, though i</w:t>
        </w:r>
        <w:r w:rsidR="004923A3">
          <w:rPr>
            <w:rFonts w:ascii="Arial" w:hAnsi="Arial" w:cs="Arial"/>
            <w:sz w:val="22"/>
            <w:szCs w:val="22"/>
          </w:rPr>
          <w:t xml:space="preserve">t remains to be </w:t>
        </w:r>
      </w:ins>
      <w:ins w:id="183" w:author="Brian Schilder" w:date="2016-11-29T11:28:00Z">
        <w:r w:rsidR="005B768C">
          <w:rPr>
            <w:rFonts w:ascii="Arial" w:hAnsi="Arial" w:cs="Arial"/>
            <w:sz w:val="22"/>
            <w:szCs w:val="22"/>
          </w:rPr>
          <w:t>tested</w:t>
        </w:r>
      </w:ins>
      <w:ins w:id="184" w:author="Brian Schilder" w:date="2016-11-29T11:18:00Z">
        <w:r w:rsidR="004923A3">
          <w:rPr>
            <w:rFonts w:ascii="Arial" w:hAnsi="Arial" w:cs="Arial"/>
            <w:sz w:val="22"/>
            <w:szCs w:val="22"/>
          </w:rPr>
          <w:t xml:space="preserve"> whether reg</w:t>
        </w:r>
        <w:r w:rsidR="005B768C">
          <w:rPr>
            <w:rFonts w:ascii="Arial" w:hAnsi="Arial" w:cs="Arial"/>
            <w:sz w:val="22"/>
            <w:szCs w:val="22"/>
          </w:rPr>
          <w:t>ional climate</w:t>
        </w:r>
        <w:r w:rsidR="004923A3">
          <w:rPr>
            <w:rFonts w:ascii="Arial" w:hAnsi="Arial" w:cs="Arial"/>
            <w:sz w:val="22"/>
            <w:szCs w:val="22"/>
          </w:rPr>
          <w:t xml:space="preserve"> </w:t>
        </w:r>
      </w:ins>
      <w:ins w:id="185" w:author="Brian Schilder" w:date="2016-11-29T11:28:00Z">
        <w:r w:rsidR="005B768C">
          <w:rPr>
            <w:rFonts w:ascii="Arial" w:hAnsi="Arial" w:cs="Arial"/>
            <w:sz w:val="22"/>
            <w:szCs w:val="22"/>
          </w:rPr>
          <w:t>more strongly influences</w:t>
        </w:r>
      </w:ins>
      <w:ins w:id="186" w:author="Brian Schilder" w:date="2016-11-29T11:18:00Z">
        <w:r w:rsidR="004923A3">
          <w:rPr>
            <w:rFonts w:ascii="Arial" w:hAnsi="Arial" w:cs="Arial"/>
            <w:sz w:val="22"/>
            <w:szCs w:val="22"/>
          </w:rPr>
          <w:t xml:space="preserve"> brain evolution </w:t>
        </w:r>
      </w:ins>
      <w:ins w:id="187" w:author="Brian Schilder" w:date="2016-11-29T11:28:00Z">
        <w:r w:rsidR="005B768C">
          <w:rPr>
            <w:rFonts w:ascii="Arial" w:hAnsi="Arial" w:cs="Arial"/>
            <w:sz w:val="22"/>
            <w:szCs w:val="22"/>
          </w:rPr>
          <w:t xml:space="preserve">in </w:t>
        </w:r>
      </w:ins>
      <w:ins w:id="188" w:author="Brian Schilder" w:date="2016-11-29T11:27:00Z">
        <w:r w:rsidR="005B768C">
          <w:rPr>
            <w:rFonts w:ascii="Arial" w:hAnsi="Arial" w:cs="Arial"/>
            <w:sz w:val="22"/>
            <w:szCs w:val="22"/>
          </w:rPr>
          <w:t>these</w:t>
        </w:r>
      </w:ins>
      <w:ins w:id="189" w:author="Brian Schilder" w:date="2016-11-29T11:18:00Z">
        <w:r w:rsidR="004923A3">
          <w:rPr>
            <w:rFonts w:ascii="Arial" w:hAnsi="Arial" w:cs="Arial"/>
            <w:sz w:val="22"/>
            <w:szCs w:val="22"/>
          </w:rPr>
          <w:t xml:space="preserve"> taxa.</w:t>
        </w:r>
      </w:ins>
      <w:ins w:id="190" w:author="Brian Schilder" w:date="2016-11-29T11:24:00Z">
        <w:r w:rsidR="00E26089">
          <w:rPr>
            <w:rFonts w:ascii="Arial" w:hAnsi="Arial" w:cs="Arial"/>
            <w:sz w:val="22"/>
            <w:szCs w:val="22"/>
          </w:rPr>
          <w:t xml:space="preserve"> Future work could </w:t>
        </w:r>
      </w:ins>
      <w:ins w:id="191" w:author="Brian Schilder" w:date="2016-11-29T11:31:00Z">
        <w:r w:rsidR="00B26228">
          <w:rPr>
            <w:rFonts w:ascii="Arial" w:hAnsi="Arial" w:cs="Arial"/>
            <w:sz w:val="22"/>
            <w:szCs w:val="22"/>
          </w:rPr>
          <w:t xml:space="preserve">thus </w:t>
        </w:r>
      </w:ins>
      <w:ins w:id="192" w:author="Brian Schilder" w:date="2016-11-29T11:24:00Z">
        <w:r w:rsidR="00E26089">
          <w:rPr>
            <w:rFonts w:ascii="Arial" w:hAnsi="Arial" w:cs="Arial"/>
            <w:sz w:val="22"/>
            <w:szCs w:val="22"/>
          </w:rPr>
          <w:t>explore</w:t>
        </w:r>
      </w:ins>
      <w:ins w:id="193" w:author="Brian Schilder" w:date="2016-11-29T11:29:00Z">
        <w:r w:rsidR="00B26228">
          <w:rPr>
            <w:rFonts w:ascii="Arial" w:hAnsi="Arial" w:cs="Arial"/>
            <w:sz w:val="22"/>
            <w:szCs w:val="22"/>
          </w:rPr>
          <w:t xml:space="preserve"> the effects of multiple climatic spatial scales and variables</w:t>
        </w:r>
      </w:ins>
      <w:ins w:id="194" w:author="Brian Schilder" w:date="2016-11-29T11:30:00Z">
        <w:r w:rsidR="00B26228">
          <w:rPr>
            <w:rFonts w:ascii="Arial" w:hAnsi="Arial" w:cs="Arial"/>
            <w:sz w:val="22"/>
            <w:szCs w:val="22"/>
          </w:rPr>
          <w:t xml:space="preserve"> </w:t>
        </w:r>
      </w:ins>
      <w:ins w:id="195" w:author="Brian Schilder" w:date="2016-11-29T11:32:00Z">
        <w:r w:rsidR="00B26228">
          <w:rPr>
            <w:rFonts w:ascii="Arial" w:hAnsi="Arial" w:cs="Arial"/>
            <w:sz w:val="22"/>
            <w:szCs w:val="22"/>
          </w:rPr>
          <w:t>on brain evolution across a diversity of taxa</w:t>
        </w:r>
        <w:r w:rsidR="00C86164">
          <w:rPr>
            <w:rFonts w:ascii="Arial" w:hAnsi="Arial" w:cs="Arial"/>
            <w:sz w:val="22"/>
            <w:szCs w:val="22"/>
          </w:rPr>
          <w:t xml:space="preserve">. </w:t>
        </w:r>
      </w:ins>
      <w:ins w:id="196" w:author="Brian Schilder" w:date="2016-11-29T11:34:00Z">
        <w:r w:rsidR="00D20FF1">
          <w:rPr>
            <w:rFonts w:ascii="Arial" w:hAnsi="Arial" w:cs="Arial"/>
            <w:sz w:val="22"/>
            <w:szCs w:val="22"/>
          </w:rPr>
          <w:t xml:space="preserve">However the current evidence suggests </w:t>
        </w:r>
      </w:ins>
      <w:ins w:id="197" w:author="Brian Schilder" w:date="2016-11-29T11:32:00Z">
        <w:r w:rsidR="00E627FE">
          <w:rPr>
            <w:rFonts w:ascii="Arial" w:hAnsi="Arial" w:cs="Arial"/>
            <w:sz w:val="22"/>
            <w:szCs w:val="22"/>
          </w:rPr>
          <w:t>that global climate did not influence hominin brain evolution.</w:t>
        </w:r>
      </w:ins>
    </w:p>
    <w:p w14:paraId="28240040" w14:textId="77777777" w:rsidR="005D4A04" w:rsidRDefault="005D4A04" w:rsidP="005D4A04">
      <w:pPr>
        <w:spacing w:line="360" w:lineRule="auto"/>
        <w:rPr>
          <w:rFonts w:ascii="Arial" w:hAnsi="Arial" w:cs="Arial"/>
          <w:sz w:val="22"/>
          <w:szCs w:val="22"/>
        </w:rPr>
      </w:pPr>
    </w:p>
    <w:p w14:paraId="1AA6FE9B" w14:textId="7139758A" w:rsidR="005D4A04" w:rsidRPr="005D4A04" w:rsidRDefault="005D4A04" w:rsidP="005D4A04">
      <w:pPr>
        <w:spacing w:line="360" w:lineRule="auto"/>
        <w:rPr>
          <w:rFonts w:ascii="Arial" w:hAnsi="Arial" w:cs="Arial"/>
          <w:b/>
          <w:sz w:val="22"/>
          <w:szCs w:val="22"/>
        </w:rPr>
      </w:pPr>
      <w:r w:rsidRPr="005D4A04">
        <w:rPr>
          <w:rFonts w:ascii="Arial" w:hAnsi="Arial" w:cs="Arial"/>
          <w:b/>
          <w:sz w:val="22"/>
          <w:szCs w:val="22"/>
        </w:rPr>
        <w:t>ACKNOWLEDGMENTS</w:t>
      </w:r>
    </w:p>
    <w:p w14:paraId="4A977188" w14:textId="77777777" w:rsidR="005D4A04" w:rsidRDefault="005D4A04" w:rsidP="005D4A04">
      <w:pPr>
        <w:spacing w:line="360" w:lineRule="auto"/>
        <w:rPr>
          <w:rFonts w:ascii="Arial" w:hAnsi="Arial" w:cs="Arial"/>
          <w:i/>
          <w:sz w:val="22"/>
          <w:szCs w:val="22"/>
        </w:rPr>
      </w:pPr>
    </w:p>
    <w:p w14:paraId="325CAE9E" w14:textId="314BF8E0" w:rsidR="005D4A04" w:rsidRPr="00BE58F5" w:rsidRDefault="005D4A04" w:rsidP="005D4A04">
      <w:pPr>
        <w:spacing w:line="360" w:lineRule="auto"/>
        <w:ind w:firstLine="720"/>
        <w:rPr>
          <w:rFonts w:ascii="Arial" w:hAnsi="Arial" w:cs="Arial"/>
          <w:i/>
          <w:sz w:val="22"/>
          <w:szCs w:val="22"/>
          <w:u w:val="single"/>
        </w:rPr>
      </w:pPr>
      <w:r w:rsidRPr="00E24208">
        <w:rPr>
          <w:rFonts w:ascii="Arial" w:hAnsi="Arial" w:cs="Arial"/>
          <w:sz w:val="22"/>
          <w:szCs w:val="22"/>
        </w:rPr>
        <w:t>The authors would like to thank Bernard Wood, John Kingston and Andrew Du for their invaluable feedback and direction throughout this project.</w:t>
      </w:r>
    </w:p>
    <w:p w14:paraId="5A3F4AB5" w14:textId="77777777" w:rsidR="005D4A04" w:rsidRDefault="005D4A04" w:rsidP="005D4A04">
      <w:pPr>
        <w:spacing w:line="360" w:lineRule="auto"/>
        <w:rPr>
          <w:rFonts w:ascii="Arial" w:hAnsi="Arial" w:cs="Arial"/>
          <w:sz w:val="22"/>
          <w:szCs w:val="22"/>
        </w:rPr>
      </w:pPr>
    </w:p>
    <w:p w14:paraId="0D75419F" w14:textId="77777777" w:rsidR="00BC1CA7" w:rsidRDefault="00BC1CA7" w:rsidP="005D4A04">
      <w:pPr>
        <w:spacing w:line="360" w:lineRule="auto"/>
        <w:rPr>
          <w:rFonts w:ascii="Arial" w:hAnsi="Arial" w:cs="Arial"/>
          <w:b/>
          <w:sz w:val="22"/>
          <w:szCs w:val="22"/>
        </w:rPr>
      </w:pPr>
      <w:r>
        <w:rPr>
          <w:rFonts w:ascii="Arial" w:hAnsi="Arial" w:cs="Arial"/>
          <w:b/>
          <w:sz w:val="22"/>
          <w:szCs w:val="22"/>
        </w:rPr>
        <w:br w:type="page"/>
      </w:r>
    </w:p>
    <w:p w14:paraId="611BF868" w14:textId="16F9EFE7" w:rsidR="00BC1CA7" w:rsidRPr="00E24208" w:rsidRDefault="00BC1CA7" w:rsidP="005D4A04">
      <w:pPr>
        <w:spacing w:line="360" w:lineRule="auto"/>
        <w:jc w:val="center"/>
        <w:rPr>
          <w:rFonts w:ascii="Arial" w:hAnsi="Arial" w:cs="Arial"/>
          <w:b/>
          <w:sz w:val="22"/>
          <w:szCs w:val="22"/>
        </w:rPr>
      </w:pPr>
      <w:r w:rsidRPr="00E24208">
        <w:rPr>
          <w:rFonts w:ascii="Arial" w:hAnsi="Arial" w:cs="Arial"/>
          <w:b/>
          <w:sz w:val="22"/>
          <w:szCs w:val="22"/>
        </w:rPr>
        <w:t>References</w:t>
      </w:r>
    </w:p>
    <w:p w14:paraId="0549ED89" w14:textId="3395C9FF" w:rsidR="004923A3" w:rsidRPr="004923A3" w:rsidRDefault="008F2515" w:rsidP="004923A3">
      <w:pPr>
        <w:widowControl w:val="0"/>
        <w:autoSpaceDE w:val="0"/>
        <w:autoSpaceDN w:val="0"/>
        <w:adjustRightInd w:val="0"/>
        <w:spacing w:line="360" w:lineRule="auto"/>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4923A3" w:rsidRPr="004923A3">
        <w:rPr>
          <w:rFonts w:ascii="Arial" w:hAnsi="Arial" w:cs="Arial"/>
          <w:noProof/>
          <w:sz w:val="22"/>
        </w:rPr>
        <w:t>Aiello, L.C., Wood, B.A., 1994. Cranial variables as predictors of hominine body mass. American journal of physical anthropology. 95, 409–426.</w:t>
      </w:r>
    </w:p>
    <w:p w14:paraId="002A4736"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Alroy, J., Koch, P.L., Zachos, J.C., 2000. Global Climate Change and North American Mammalian Evolution. Paleobiology. 26, 259–288.</w:t>
      </w:r>
    </w:p>
    <w:p w14:paraId="70FA9D0F"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Ash, J., Gallup Jr., G.G., 2007. Paleoclimatic Variation and Brain Expansion during Human Evolution. Human Nature. 18, 109–124.</w:t>
      </w:r>
    </w:p>
    <w:p w14:paraId="59683C5D"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Bailey, D.H., Geary, D.C., 2009. Hominid Brain Evolution. Human Nature. 20, 67–79.</w:t>
      </w:r>
    </w:p>
    <w:p w14:paraId="0EE0A404"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Behrensmeyer, A.K., 2006. ATMOSPHERE: Climate Change and Human Evolution. Science. 311, 476–478.</w:t>
      </w:r>
    </w:p>
    <w:p w14:paraId="5B00D3F7"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Berger, L.R., de Ruiter, D.J., Churchill, S.E., Schmid, P., Carlson, K.J., Dirks, P.H.G.M., Kibii, J.M., 2010. Australopithecus sediba: a new species of Homo-like australopith from South Africa. Science (New York, N.Y.). 328, 195–204.</w:t>
      </w:r>
    </w:p>
    <w:p w14:paraId="49D09282"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Bininda-Emonds, O.R.P., Cardillo, M., Jones, K.E., MacPhee, R.D.E., Beck, R.M.D., Grenyer, R., Price, S.A., Vos, R.A., Gittleman, J.L., Purvis, A., 2007. The delayed rise of present-day mammals. Nature. 446, 507–512.</w:t>
      </w:r>
    </w:p>
    <w:p w14:paraId="61914EA8"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Bobe, R., Behrensmeyer, A.K., Chapman, R.E., 2002. Faunal change, environmental variability and late Pliocene hominin evolution. Journal of Human Evolution. 42, 475–497.</w:t>
      </w:r>
    </w:p>
    <w:p w14:paraId="1E835D2C"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Boddy, A.M., McGowen, M.R., Sherwood, C.C., Grossman, L.I., Goodman, M., Wildman, D.E., 2012. Comparative analysis of encephalization in mammals reveals relaxed constraints on anthropoid primate and cetacean brain scaling. Journal of Evolutionary Biology. 25, 981–994.</w:t>
      </w:r>
    </w:p>
    <w:p w14:paraId="309A282B"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Broadhurst, C.L., Cunnane, S.C., Crawford, M.A., 1998. Rift Valley lake fish and shellfish provided brain-specific nutrition for early Homo. The British journal of nutrition. 79, 3–21.</w:t>
      </w:r>
    </w:p>
    <w:p w14:paraId="2503C287"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Carmody, R.N., Wrangham, R.W., 2010. Cooking and the Human Commitment to a High-quality Diet. Cold Spring Harbor Symposia on Quantitative Biology. 74, 427–434.</w:t>
      </w:r>
    </w:p>
    <w:p w14:paraId="1C4A84C5"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Chatfield, C., 2004. The Analysis of Time Series: an Introduction, Journal of the Royal Statistical Society. Series A (General).</w:t>
      </w:r>
    </w:p>
    <w:p w14:paraId="71D4373B"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Deacon, T.W., 2000. Evolutionary perspectives on language and brain plasticity. Journal of communication disorders. 33, 271–273.</w:t>
      </w:r>
    </w:p>
    <w:p w14:paraId="7557BF14"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Deaner, R.O., Isler, K., Burkart, J., van Schaik, C.P., 2007. Overall Brain Size, and Not Encephalization Quotient, Best Predicts Cognitive Ability across Non-Human Primates. Brain, Behavior and Evolution. 70, 115–124.</w:t>
      </w:r>
    </w:p>
    <w:p w14:paraId="424A4ACA"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deMenocal, P.B., 2004. African climate change and faunal evolution during the Pliocene–Pleistocene. Earth and Planetary Science Letters. 220, 3–24.</w:t>
      </w:r>
    </w:p>
    <w:p w14:paraId="37241035"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Domínguez-Rodrigo, M., 2014. Is the “Savanna Hypothesis” a Dead Concept for Explaining the Emergence of the Earliest Hominins? Current Anthropology. 55, 59–81.</w:t>
      </w:r>
    </w:p>
    <w:p w14:paraId="7D8E9F83"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Dunbar, R.I.M., 1998. The Social Brain Hypothesis. Evolutionary Anthropology. 6, 178–190.</w:t>
      </w:r>
    </w:p>
    <w:p w14:paraId="638A51C2"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Edinger, T., 1948. Evolution of the Horse Brain, Geological Society of America Memoirs. Geological Society of America.</w:t>
      </w:r>
    </w:p>
    <w:p w14:paraId="4C6F7257"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Elliott, M., Kurki, H., Weston, D.A., Collard, M., 2014. Estimating fossil hominin body mass from cranial variables: An assessment using CT data from modern humans of known body mass. American journal of physical anthropology. 154, 201–214.</w:t>
      </w:r>
    </w:p>
    <w:p w14:paraId="6A825EE7"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Faith, J.T., Behrensmeyer, A.K., 2013. Climate change and faunal turnover: testing the mechanics of the turnover-pulse hypothesis with South African fossil data. Paleobiology. 39, 609–627.</w:t>
      </w:r>
    </w:p>
    <w:p w14:paraId="267FA1F4"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Finarelli, J.A., Flynn, J.J., 2007. The evolution of encephalization in caniform carnivorans. Evolution. 61, 1758–1772.</w:t>
      </w:r>
    </w:p>
    <w:p w14:paraId="0974E5E9"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Finarelli, J.A., Flynn, J.J., 2009. Brain-size evolution and sociality in Carnivora. PNAS. 106, 9345–9349.</w:t>
      </w:r>
    </w:p>
    <w:p w14:paraId="64A4CE12"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Foley, R.A., 1994. Speciation, extinction and climatic change in hominid evolution. Journal of Human Evolution. 26, 275–289.</w:t>
      </w:r>
    </w:p>
    <w:p w14:paraId="21826BBF"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Holloway, R.L., 1968. The evolution of the primate brain: some aspects of quantitative relations. Brain Research. 7, 121–172.</w:t>
      </w:r>
    </w:p>
    <w:p w14:paraId="236C44BF"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Holloway, R.L., 2008. The Human Brain Evolving: A Personal Retrospective. Annual Review of Anthropology. 37, 1–19.</w:t>
      </w:r>
    </w:p>
    <w:p w14:paraId="0B961C5F"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Jerison, H.J., 1970. Brain evolution: new light on old principles. Science. 170, 1224–1225.</w:t>
      </w:r>
    </w:p>
    <w:p w14:paraId="18CB18D8"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Jerison, H.J., 1973. Evolution of The Brain and Intelligence. Elsevier, New York, New York.</w:t>
      </w:r>
    </w:p>
    <w:p w14:paraId="4284D004"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Klein, R.G., 2009. The human career : human biological and cultural origins. University of Chicago Press.</w:t>
      </w:r>
    </w:p>
    <w:p w14:paraId="7C2CF01B"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Krubitzer, L., 2009. In search of a unifying theory of complex brain evolution. Annals of the New York Academy of Sciences. 1156, 44–67.</w:t>
      </w:r>
    </w:p>
    <w:p w14:paraId="63044706"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Lefebvre, L., Reader, S.M., Sol, D., 2004. Brains, innovations and evolution in birds and primates. Brain, Behavior and Evolution. 63, 233–246.</w:t>
      </w:r>
    </w:p>
    <w:p w14:paraId="36259DE7"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Ludwig, K.R., Renne, P.R., 2000. Geochronology on the paleoanthropological time scale. Evolutionary Anthropology: Issues, News, and Reviews. 9, 101–110.</w:t>
      </w:r>
    </w:p>
    <w:p w14:paraId="5C276FE6"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Marino, L., McShea, D.W., Uhen, M.D., 2004. Origin and evolution of large brains in toothed whales. The Anatomical Record Part A Discoveries in Molecular Cellular and Evolutionary Biology. 281, 1247–1255.</w:t>
      </w:r>
    </w:p>
    <w:p w14:paraId="6FFCA13E"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Martin, R.D., 1981. Relative brain size and basal metabolic rate in terrestrial vertebrates. Nature. 293, 57–60.</w:t>
      </w:r>
    </w:p>
    <w:p w14:paraId="49C2CDCB"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Martin, R.D., 1984. Body size, brain size and feeding strategies. Food acquisition and processing in primates. 73–103.</w:t>
      </w:r>
    </w:p>
    <w:p w14:paraId="515DD1C4"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Maslin, M.A., Brierley, C.M., Milner, A.M., Shultz, S., Trauth, M.H., Wilson, K.E., 2014. East African climate pulses and early human evolution. Quaternary Science Reviews. 101, 1–17.</w:t>
      </w:r>
    </w:p>
    <w:p w14:paraId="1745310F"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Maslin, M.A., Christensen, B., 2007. Tectonics, orbital forcing, global climate change, and human evolution in Africa: introduction to the African paleoclimate special volume. Journal of Human Evolution. 53, 443–464.</w:t>
      </w:r>
    </w:p>
    <w:p w14:paraId="5477D2A8"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Maslin, M.A., Shultz, S., Trauth, M.H., 2015. A synthesis of the theories and concepts of early human evolution. Philosophical Transactions of the Royal Society B: Biological Sciences. 370.</w:t>
      </w:r>
    </w:p>
    <w:p w14:paraId="13D95871"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Montgomery, S.H., Capellini, I., Barton, R.A., Mundy, N.I., 2010. Reconstructing the ups and downs of primate brain evolution: implications for adaptive hypotheses and Homo floresiensis. BMC Biology. 8, 9.</w:t>
      </w:r>
    </w:p>
    <w:p w14:paraId="14229FA0"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Montgomery, S.H., Geisler, J.H., McGowen, M.R., Fox, C., Marino, L., Gatesy, J., 2013. The evolutionary history of cetacean brain and body size. Evolution. 67, 3339–3353.</w:t>
      </w:r>
    </w:p>
    <w:p w14:paraId="0F5275ED"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Paradis, E., Claude, J., Strimmer, K., 2004. APE: Analyses of Phylogenetics and Evolution in R language. Bioinformatics (Oxford, England). 20, 289–290.</w:t>
      </w:r>
    </w:p>
    <w:p w14:paraId="6982AC6F"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Passingham, R.E., 2008. What is special about the human brain? Oxford University Press.</w:t>
      </w:r>
    </w:p>
    <w:p w14:paraId="551E0606"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Pinker, S., 2010. Colloquium paper: the cognitive niche: coevolution of intelligence, sociality, and language. Proceedings of the National Academy of Sciences of the United States of America. 107 Suppl, 8993–8999.</w:t>
      </w:r>
    </w:p>
    <w:p w14:paraId="7BD9FD00"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Potts, R., 1996. Evolution and climate variability. Science. 273, 922–923.</w:t>
      </w:r>
    </w:p>
    <w:p w14:paraId="74CBED9F"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Potts, R., 1998a. Variability selection in hominid evolution. Evolutionary Anthropology: Issues, News, and Reviews. 7, 81–96.</w:t>
      </w:r>
    </w:p>
    <w:p w14:paraId="4E67DA15"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Potts, R., 1998b. Environmental hypotheses of hominin evolution. American journal of physical anthropology. Suppl 27, 93–136.</w:t>
      </w:r>
    </w:p>
    <w:p w14:paraId="01263212"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Potts, R., 2012. Environmental and Behavioral Evidence Pertaining to the Evolution of Early Homo. Current Anthropology. 53, S299–S317.</w:t>
      </w:r>
    </w:p>
    <w:p w14:paraId="315B993B"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Potts, R., 2013. Hominin evolution in settings of strong environmental variability. Quaternary Science Reviews. 73, 1–13.</w:t>
      </w:r>
    </w:p>
    <w:p w14:paraId="22124B39"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R Development Core Team, 2015. R Development Core Team. R: A Language and Environment for Statistical Computing.</w:t>
      </w:r>
    </w:p>
    <w:p w14:paraId="32DC8012"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Schoenemann, P.T., Begun, D.R., 2013. Hominid Brain Evolution. A Companion to Paleoanthropology. 136–164.</w:t>
      </w:r>
    </w:p>
    <w:p w14:paraId="5029F0C4"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Sherwood, C.C., Subiaul, F., Zawidzki, T.W., 2008. A natural history of the human mind: tracing evolutionary changes in brain and cognition. Journal of Anatomy. 212, 426–454.</w:t>
      </w:r>
    </w:p>
    <w:p w14:paraId="74067690"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Shultz, S., Dunbar, R.I.M., 2007. The evolution of the social brain: anthropoid primates contrast with other vertebrates. Proceedings of the Royal Society B: Biological Sciences. 274, 2429–2436.</w:t>
      </w:r>
    </w:p>
    <w:p w14:paraId="36FF754A"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Shultz, S., Dunbar, R.I.M., 2010. Encephalization is not a universal macroevolutionary phenomenon in mammals but is associated with sociality. PNAS. 107, 21582–21586.</w:t>
      </w:r>
    </w:p>
    <w:p w14:paraId="01435ED8"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Shultz, S., Maslin, M., 2013. Early Human Speciation, Brain Expansion and Dispersal Influenced by African Climate Pulses. PloS one. 8, e76750.</w:t>
      </w:r>
    </w:p>
    <w:p w14:paraId="109A3879"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Shultz, S., Nelson, E., Dunbar, R.I.M., 2012. Hominin cognitive evolution: identifying patterns and processes in the fossil and archaeological record. Philosophical Transactions of the Royal Society B: Biological Sciences. 367, 2130–2140.</w:t>
      </w:r>
    </w:p>
    <w:p w14:paraId="07752FB0"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Sol, D., 2009. Revisiting the cognitive buffer hypothesis for the evolution of large brains. Biology Letters. 5, 130–133.</w:t>
      </w:r>
    </w:p>
    <w:p w14:paraId="35B3149E"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Sol, D., Bacher, S., Reader, S.M., Lefebvre, L., 2008. Brain size predicts the success of mammal species introduced into novel environments. The American naturalist. 172 Suppl, S63-71.</w:t>
      </w:r>
    </w:p>
    <w:p w14:paraId="322AD0E5"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Sol, D., Duncan, R.P., Blackburn, T.M., Cassey, P., Lefebvre, L., 2005. Big brains, enhanced cognition, and response of birds to novel environments. Proceedings of the National Academy of Sciences. 102, 5460–5465.</w:t>
      </w:r>
    </w:p>
    <w:p w14:paraId="2F9CBB1B"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Stout, D., Chaminade, T., 2012. Stone tools, language and the brain in human evolution. Philosophical Transactions of the Royal Society B: Biological Sciences. 367, 75–87.</w:t>
      </w:r>
    </w:p>
    <w:p w14:paraId="2AC2D373"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Trauth, M.H., Maslin, M.A., Deino, A.L., Junginger, A., Lesoloyia, M., Odada, E.O., Olago, D.O., Olaka, L.A., Strecker, M.R., Tiedemann, R., 2010. Human evolution in a variable environment: the amplifier lakes of Eastern Africa. Quaternary Science Reviews. 29, 2981–2988.</w:t>
      </w:r>
    </w:p>
    <w:p w14:paraId="0F36B80D"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Trauth, M.H., Maslin, M.A., Deino, A.L., Strecker, M.R., Bergner, A.G.N., Dühnforth, M., 2007. High- and low-latitude forcing of Plio-Pleistocene East African climate and human evolution. Journal of Human Evolution. 53, 475–486.</w:t>
      </w:r>
    </w:p>
    <w:p w14:paraId="413F72F6"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Vrba, E.S., 1993. Turnover-pulses, the Red Queen, and related topics. American Journal of Science. 293, 418–452.</w:t>
      </w:r>
    </w:p>
    <w:p w14:paraId="3A2A0F99"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Vrba, E.S., 1994. An hypothesis of heterochrony in response to climatic cooling and its relevance to early hominid evolution. Integrative paths to the past. 345–376.</w:t>
      </w:r>
    </w:p>
    <w:p w14:paraId="7AA53E50"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Vrba, E.S., 1995. The Fossil Record of African Antelopes ( Mamrnalia , Bovidae ) in Relation to Human Evolution and. Paleoclimate and evolution. 385–424.</w:t>
      </w:r>
    </w:p>
    <w:p w14:paraId="30548C2F"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Vrba, E.S., 1996. Climate, heterochrony, and human evolution. Journal of Anthropological Research. 52, 1–28.</w:t>
      </w:r>
    </w:p>
    <w:p w14:paraId="3692AA23" w14:textId="77777777" w:rsidR="004923A3" w:rsidRPr="004923A3" w:rsidRDefault="004923A3" w:rsidP="004923A3">
      <w:pPr>
        <w:widowControl w:val="0"/>
        <w:autoSpaceDE w:val="0"/>
        <w:autoSpaceDN w:val="0"/>
        <w:adjustRightInd w:val="0"/>
        <w:spacing w:line="360" w:lineRule="auto"/>
        <w:ind w:left="480" w:hanging="480"/>
        <w:rPr>
          <w:rFonts w:ascii="Arial" w:hAnsi="Arial" w:cs="Arial"/>
          <w:noProof/>
          <w:sz w:val="22"/>
        </w:rPr>
      </w:pPr>
      <w:r w:rsidRPr="004923A3">
        <w:rPr>
          <w:rFonts w:ascii="Arial" w:hAnsi="Arial" w:cs="Arial"/>
          <w:noProof/>
          <w:sz w:val="22"/>
        </w:rPr>
        <w:t>Zachos, J., Pagani, M., Sloan, L., Thomas, E., Billups, K., 2001. Trends, rhythms, and aberrations in global climate 65 Ma to present. Science. 292, 686–693.</w:t>
      </w:r>
    </w:p>
    <w:p w14:paraId="0FB4ECB1" w14:textId="76659014" w:rsidR="00897718" w:rsidRDefault="008F2515" w:rsidP="004923A3">
      <w:pPr>
        <w:widowControl w:val="0"/>
        <w:autoSpaceDE w:val="0"/>
        <w:autoSpaceDN w:val="0"/>
        <w:adjustRightInd w:val="0"/>
        <w:spacing w:line="360" w:lineRule="auto"/>
        <w:ind w:left="480" w:hanging="480"/>
      </w:pPr>
      <w:r>
        <w:rPr>
          <w:rFonts w:ascii="Arial" w:hAnsi="Arial" w:cs="Arial"/>
          <w:sz w:val="22"/>
          <w:szCs w:val="22"/>
        </w:rPr>
        <w:fldChar w:fldCharType="end"/>
      </w:r>
    </w:p>
    <w:sectPr w:rsidR="00897718" w:rsidSect="004D2B27">
      <w:headerReference w:type="default" r:id="rId9"/>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E4980" w14:textId="77777777" w:rsidR="00D605FB" w:rsidRDefault="00D605FB" w:rsidP="00034DA5">
      <w:r>
        <w:separator/>
      </w:r>
    </w:p>
  </w:endnote>
  <w:endnote w:type="continuationSeparator" w:id="0">
    <w:p w14:paraId="7C1656F6" w14:textId="77777777" w:rsidR="00D605FB" w:rsidRDefault="00D605FB" w:rsidP="0003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61CF9" w14:textId="77777777" w:rsidR="00D605FB" w:rsidRDefault="00D605FB" w:rsidP="00034DA5">
      <w:r>
        <w:separator/>
      </w:r>
    </w:p>
  </w:footnote>
  <w:footnote w:type="continuationSeparator" w:id="0">
    <w:p w14:paraId="7BF294AD" w14:textId="77777777" w:rsidR="00D605FB" w:rsidRDefault="00D605FB" w:rsidP="00034D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A6EF0" w14:textId="1A706DCD" w:rsidR="00D605FB" w:rsidRDefault="00D605FB" w:rsidP="00034DA5">
    <w:pPr>
      <w:pStyle w:val="Header"/>
      <w:jc w:val="right"/>
    </w:pPr>
    <w:r>
      <w:rPr>
        <w:rStyle w:val="PageNumber"/>
      </w:rPr>
      <w:fldChar w:fldCharType="begin"/>
    </w:r>
    <w:r>
      <w:rPr>
        <w:rStyle w:val="PageNumber"/>
      </w:rPr>
      <w:instrText xml:space="preserve"> PAGE </w:instrText>
    </w:r>
    <w:r>
      <w:rPr>
        <w:rStyle w:val="PageNumber"/>
      </w:rPr>
      <w:fldChar w:fldCharType="separate"/>
    </w:r>
    <w:r w:rsidR="004F29B1">
      <w:rPr>
        <w:rStyle w:val="PageNumber"/>
        <w:noProof/>
      </w:rPr>
      <w:t>14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B0C"/>
    <w:multiLevelType w:val="hybridMultilevel"/>
    <w:tmpl w:val="978C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F17F5"/>
    <w:multiLevelType w:val="hybridMultilevel"/>
    <w:tmpl w:val="9B04619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B02608B"/>
    <w:multiLevelType w:val="hybridMultilevel"/>
    <w:tmpl w:val="067ACE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7675D"/>
    <w:multiLevelType w:val="hybridMultilevel"/>
    <w:tmpl w:val="3EBA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8D6C2A"/>
    <w:multiLevelType w:val="hybridMultilevel"/>
    <w:tmpl w:val="7BF4C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140B76"/>
    <w:multiLevelType w:val="multilevel"/>
    <w:tmpl w:val="067ACE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D032282"/>
    <w:multiLevelType w:val="hybridMultilevel"/>
    <w:tmpl w:val="163695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56636D15"/>
    <w:multiLevelType w:val="hybridMultilevel"/>
    <w:tmpl w:val="10F4A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8A2AC8"/>
    <w:multiLevelType w:val="hybridMultilevel"/>
    <w:tmpl w:val="02B899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F93D55"/>
    <w:multiLevelType w:val="hybridMultilevel"/>
    <w:tmpl w:val="301AC68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2"/>
  </w:num>
  <w:num w:numId="2">
    <w:abstractNumId w:val="5"/>
  </w:num>
  <w:num w:numId="3">
    <w:abstractNumId w:val="3"/>
  </w:num>
  <w:num w:numId="4">
    <w:abstractNumId w:val="6"/>
  </w:num>
  <w:num w:numId="5">
    <w:abstractNumId w:val="1"/>
  </w:num>
  <w:num w:numId="6">
    <w:abstractNumId w:val="9"/>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A3"/>
    <w:rsid w:val="00010CE4"/>
    <w:rsid w:val="00034DA5"/>
    <w:rsid w:val="000627AD"/>
    <w:rsid w:val="00067D98"/>
    <w:rsid w:val="00074CDE"/>
    <w:rsid w:val="00092B9B"/>
    <w:rsid w:val="000A341A"/>
    <w:rsid w:val="000D0C68"/>
    <w:rsid w:val="000F6776"/>
    <w:rsid w:val="0011391E"/>
    <w:rsid w:val="0012448F"/>
    <w:rsid w:val="00151C65"/>
    <w:rsid w:val="00167FF2"/>
    <w:rsid w:val="001A14D4"/>
    <w:rsid w:val="001C3716"/>
    <w:rsid w:val="00214C08"/>
    <w:rsid w:val="00217232"/>
    <w:rsid w:val="00252AD8"/>
    <w:rsid w:val="00252FC5"/>
    <w:rsid w:val="00254DFE"/>
    <w:rsid w:val="002919E2"/>
    <w:rsid w:val="002A510B"/>
    <w:rsid w:val="002B7C5B"/>
    <w:rsid w:val="002D5F13"/>
    <w:rsid w:val="002D7CBA"/>
    <w:rsid w:val="002F4944"/>
    <w:rsid w:val="0030484B"/>
    <w:rsid w:val="00324A45"/>
    <w:rsid w:val="003411C1"/>
    <w:rsid w:val="00341636"/>
    <w:rsid w:val="00351E80"/>
    <w:rsid w:val="003C6A16"/>
    <w:rsid w:val="003D260E"/>
    <w:rsid w:val="003E22D8"/>
    <w:rsid w:val="003F4283"/>
    <w:rsid w:val="00475A67"/>
    <w:rsid w:val="004923A3"/>
    <w:rsid w:val="004A0871"/>
    <w:rsid w:val="004A5371"/>
    <w:rsid w:val="004D2B27"/>
    <w:rsid w:val="004E12DC"/>
    <w:rsid w:val="004E2DE0"/>
    <w:rsid w:val="004F29B1"/>
    <w:rsid w:val="00502FA0"/>
    <w:rsid w:val="0051527D"/>
    <w:rsid w:val="005547F7"/>
    <w:rsid w:val="005B768C"/>
    <w:rsid w:val="005C3CE5"/>
    <w:rsid w:val="005C3D91"/>
    <w:rsid w:val="005C3DBC"/>
    <w:rsid w:val="005C48FD"/>
    <w:rsid w:val="005C4FF8"/>
    <w:rsid w:val="005D4A04"/>
    <w:rsid w:val="005F5691"/>
    <w:rsid w:val="005F6461"/>
    <w:rsid w:val="0061556C"/>
    <w:rsid w:val="00616742"/>
    <w:rsid w:val="0063741B"/>
    <w:rsid w:val="006676C4"/>
    <w:rsid w:val="00685C4B"/>
    <w:rsid w:val="006F6756"/>
    <w:rsid w:val="0070253B"/>
    <w:rsid w:val="00730E1B"/>
    <w:rsid w:val="007645CD"/>
    <w:rsid w:val="007B00CD"/>
    <w:rsid w:val="007C212F"/>
    <w:rsid w:val="007D323C"/>
    <w:rsid w:val="007F6BEC"/>
    <w:rsid w:val="00816F0E"/>
    <w:rsid w:val="00865D58"/>
    <w:rsid w:val="00873CA3"/>
    <w:rsid w:val="00897718"/>
    <w:rsid w:val="008A029C"/>
    <w:rsid w:val="008B1B7F"/>
    <w:rsid w:val="008F2515"/>
    <w:rsid w:val="00917400"/>
    <w:rsid w:val="009365C7"/>
    <w:rsid w:val="009E7D9F"/>
    <w:rsid w:val="00A0791A"/>
    <w:rsid w:val="00A56CB1"/>
    <w:rsid w:val="00A604B3"/>
    <w:rsid w:val="00A87467"/>
    <w:rsid w:val="00AA51D1"/>
    <w:rsid w:val="00B22E09"/>
    <w:rsid w:val="00B26228"/>
    <w:rsid w:val="00BC15DD"/>
    <w:rsid w:val="00BC1CA7"/>
    <w:rsid w:val="00C1513D"/>
    <w:rsid w:val="00C3513F"/>
    <w:rsid w:val="00C836A1"/>
    <w:rsid w:val="00C86164"/>
    <w:rsid w:val="00C960EC"/>
    <w:rsid w:val="00CB21A3"/>
    <w:rsid w:val="00CD3A15"/>
    <w:rsid w:val="00D125D6"/>
    <w:rsid w:val="00D125F1"/>
    <w:rsid w:val="00D20FF1"/>
    <w:rsid w:val="00D21149"/>
    <w:rsid w:val="00D415EF"/>
    <w:rsid w:val="00D45F15"/>
    <w:rsid w:val="00D605FB"/>
    <w:rsid w:val="00D87E3F"/>
    <w:rsid w:val="00DB6C0A"/>
    <w:rsid w:val="00DC3C5D"/>
    <w:rsid w:val="00E021AB"/>
    <w:rsid w:val="00E16FA4"/>
    <w:rsid w:val="00E2287F"/>
    <w:rsid w:val="00E26089"/>
    <w:rsid w:val="00E41A3F"/>
    <w:rsid w:val="00E627FE"/>
    <w:rsid w:val="00E843FB"/>
    <w:rsid w:val="00E86467"/>
    <w:rsid w:val="00E941D4"/>
    <w:rsid w:val="00EF7968"/>
    <w:rsid w:val="00F54DF9"/>
    <w:rsid w:val="00F6193D"/>
    <w:rsid w:val="00F91E2B"/>
    <w:rsid w:val="00FA1F46"/>
    <w:rsid w:val="00FA700B"/>
    <w:rsid w:val="00FB2D18"/>
    <w:rsid w:val="00FE7B68"/>
    <w:rsid w:val="00FF5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1E3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4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4D4"/>
    <w:pPr>
      <w:tabs>
        <w:tab w:val="center" w:pos="4320"/>
        <w:tab w:val="right" w:pos="8640"/>
      </w:tabs>
    </w:pPr>
  </w:style>
  <w:style w:type="character" w:customStyle="1" w:styleId="HeaderChar">
    <w:name w:val="Header Char"/>
    <w:basedOn w:val="DefaultParagraphFont"/>
    <w:link w:val="Header"/>
    <w:uiPriority w:val="99"/>
    <w:rsid w:val="001A14D4"/>
  </w:style>
  <w:style w:type="paragraph" w:styleId="Footer">
    <w:name w:val="footer"/>
    <w:basedOn w:val="Normal"/>
    <w:link w:val="FooterChar"/>
    <w:uiPriority w:val="99"/>
    <w:unhideWhenUsed/>
    <w:rsid w:val="001A14D4"/>
    <w:pPr>
      <w:tabs>
        <w:tab w:val="center" w:pos="4320"/>
        <w:tab w:val="right" w:pos="8640"/>
      </w:tabs>
    </w:pPr>
  </w:style>
  <w:style w:type="character" w:customStyle="1" w:styleId="FooterChar">
    <w:name w:val="Footer Char"/>
    <w:basedOn w:val="DefaultParagraphFont"/>
    <w:link w:val="Footer"/>
    <w:uiPriority w:val="99"/>
    <w:rsid w:val="001A14D4"/>
  </w:style>
  <w:style w:type="character" w:styleId="PageNumber">
    <w:name w:val="page number"/>
    <w:basedOn w:val="DefaultParagraphFont"/>
    <w:uiPriority w:val="99"/>
    <w:semiHidden/>
    <w:unhideWhenUsed/>
    <w:rsid w:val="001A14D4"/>
  </w:style>
  <w:style w:type="paragraph" w:styleId="BalloonText">
    <w:name w:val="Balloon Text"/>
    <w:basedOn w:val="Normal"/>
    <w:link w:val="BalloonTextChar"/>
    <w:uiPriority w:val="99"/>
    <w:semiHidden/>
    <w:unhideWhenUsed/>
    <w:rsid w:val="001A14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4D4"/>
    <w:rPr>
      <w:rFonts w:ascii="Lucida Grande" w:hAnsi="Lucida Grande" w:cs="Lucida Grande"/>
      <w:sz w:val="18"/>
      <w:szCs w:val="18"/>
    </w:rPr>
  </w:style>
  <w:style w:type="character" w:styleId="Hyperlink">
    <w:name w:val="Hyperlink"/>
    <w:basedOn w:val="DefaultParagraphFont"/>
    <w:uiPriority w:val="99"/>
    <w:unhideWhenUsed/>
    <w:rsid w:val="001A14D4"/>
    <w:rPr>
      <w:color w:val="0000FF" w:themeColor="hyperlink"/>
      <w:u w:val="single"/>
    </w:rPr>
  </w:style>
  <w:style w:type="paragraph" w:styleId="ListParagraph">
    <w:name w:val="List Paragraph"/>
    <w:basedOn w:val="Normal"/>
    <w:uiPriority w:val="34"/>
    <w:qFormat/>
    <w:rsid w:val="001A14D4"/>
    <w:pPr>
      <w:ind w:left="720"/>
      <w:contextualSpacing/>
    </w:pPr>
  </w:style>
  <w:style w:type="character" w:styleId="CommentReference">
    <w:name w:val="annotation reference"/>
    <w:basedOn w:val="DefaultParagraphFont"/>
    <w:uiPriority w:val="99"/>
    <w:semiHidden/>
    <w:unhideWhenUsed/>
    <w:rsid w:val="001A14D4"/>
    <w:rPr>
      <w:sz w:val="18"/>
      <w:szCs w:val="18"/>
    </w:rPr>
  </w:style>
  <w:style w:type="paragraph" w:styleId="CommentText">
    <w:name w:val="annotation text"/>
    <w:basedOn w:val="Normal"/>
    <w:link w:val="CommentTextChar"/>
    <w:uiPriority w:val="99"/>
    <w:semiHidden/>
    <w:unhideWhenUsed/>
    <w:rsid w:val="001A14D4"/>
  </w:style>
  <w:style w:type="character" w:customStyle="1" w:styleId="CommentTextChar">
    <w:name w:val="Comment Text Char"/>
    <w:basedOn w:val="DefaultParagraphFont"/>
    <w:link w:val="CommentText"/>
    <w:uiPriority w:val="99"/>
    <w:semiHidden/>
    <w:rsid w:val="001A14D4"/>
  </w:style>
  <w:style w:type="paragraph" w:styleId="CommentSubject">
    <w:name w:val="annotation subject"/>
    <w:basedOn w:val="CommentText"/>
    <w:next w:val="CommentText"/>
    <w:link w:val="CommentSubjectChar"/>
    <w:uiPriority w:val="99"/>
    <w:semiHidden/>
    <w:unhideWhenUsed/>
    <w:rsid w:val="001A14D4"/>
    <w:rPr>
      <w:b/>
      <w:bCs/>
      <w:sz w:val="20"/>
      <w:szCs w:val="20"/>
    </w:rPr>
  </w:style>
  <w:style w:type="character" w:customStyle="1" w:styleId="CommentSubjectChar">
    <w:name w:val="Comment Subject Char"/>
    <w:basedOn w:val="CommentTextChar"/>
    <w:link w:val="CommentSubject"/>
    <w:uiPriority w:val="99"/>
    <w:semiHidden/>
    <w:rsid w:val="001A14D4"/>
    <w:rPr>
      <w:b/>
      <w:bCs/>
      <w:sz w:val="20"/>
      <w:szCs w:val="20"/>
    </w:rPr>
  </w:style>
  <w:style w:type="paragraph" w:styleId="Revision">
    <w:name w:val="Revision"/>
    <w:hidden/>
    <w:uiPriority w:val="99"/>
    <w:semiHidden/>
    <w:rsid w:val="001A14D4"/>
  </w:style>
  <w:style w:type="character" w:styleId="PlaceholderText">
    <w:name w:val="Placeholder Text"/>
    <w:basedOn w:val="DefaultParagraphFont"/>
    <w:uiPriority w:val="99"/>
    <w:semiHidden/>
    <w:rsid w:val="001A14D4"/>
    <w:rPr>
      <w:color w:val="808080"/>
    </w:rPr>
  </w:style>
  <w:style w:type="paragraph" w:styleId="NormalWeb">
    <w:name w:val="Normal (Web)"/>
    <w:basedOn w:val="Normal"/>
    <w:uiPriority w:val="99"/>
    <w:semiHidden/>
    <w:unhideWhenUsed/>
    <w:rsid w:val="001A14D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14D4"/>
  </w:style>
  <w:style w:type="character" w:customStyle="1" w:styleId="citation">
    <w:name w:val="citation"/>
    <w:basedOn w:val="DefaultParagraphFont"/>
    <w:rsid w:val="001A14D4"/>
  </w:style>
  <w:style w:type="character" w:styleId="Emphasis">
    <w:name w:val="Emphasis"/>
    <w:basedOn w:val="DefaultParagraphFont"/>
    <w:uiPriority w:val="20"/>
    <w:qFormat/>
    <w:rsid w:val="001A14D4"/>
    <w:rPr>
      <w:i/>
      <w:iCs/>
    </w:rPr>
  </w:style>
  <w:style w:type="character" w:styleId="LineNumber">
    <w:name w:val="line number"/>
    <w:basedOn w:val="DefaultParagraphFont"/>
    <w:uiPriority w:val="99"/>
    <w:semiHidden/>
    <w:unhideWhenUsed/>
    <w:rsid w:val="006F6756"/>
  </w:style>
  <w:style w:type="table" w:styleId="LightShading-Accent1">
    <w:name w:val="Light Shading Accent 1"/>
    <w:basedOn w:val="TableNormal"/>
    <w:uiPriority w:val="60"/>
    <w:rsid w:val="00034DA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4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4D4"/>
    <w:pPr>
      <w:tabs>
        <w:tab w:val="center" w:pos="4320"/>
        <w:tab w:val="right" w:pos="8640"/>
      </w:tabs>
    </w:pPr>
  </w:style>
  <w:style w:type="character" w:customStyle="1" w:styleId="HeaderChar">
    <w:name w:val="Header Char"/>
    <w:basedOn w:val="DefaultParagraphFont"/>
    <w:link w:val="Header"/>
    <w:uiPriority w:val="99"/>
    <w:rsid w:val="001A14D4"/>
  </w:style>
  <w:style w:type="paragraph" w:styleId="Footer">
    <w:name w:val="footer"/>
    <w:basedOn w:val="Normal"/>
    <w:link w:val="FooterChar"/>
    <w:uiPriority w:val="99"/>
    <w:unhideWhenUsed/>
    <w:rsid w:val="001A14D4"/>
    <w:pPr>
      <w:tabs>
        <w:tab w:val="center" w:pos="4320"/>
        <w:tab w:val="right" w:pos="8640"/>
      </w:tabs>
    </w:pPr>
  </w:style>
  <w:style w:type="character" w:customStyle="1" w:styleId="FooterChar">
    <w:name w:val="Footer Char"/>
    <w:basedOn w:val="DefaultParagraphFont"/>
    <w:link w:val="Footer"/>
    <w:uiPriority w:val="99"/>
    <w:rsid w:val="001A14D4"/>
  </w:style>
  <w:style w:type="character" w:styleId="PageNumber">
    <w:name w:val="page number"/>
    <w:basedOn w:val="DefaultParagraphFont"/>
    <w:uiPriority w:val="99"/>
    <w:semiHidden/>
    <w:unhideWhenUsed/>
    <w:rsid w:val="001A14D4"/>
  </w:style>
  <w:style w:type="paragraph" w:styleId="BalloonText">
    <w:name w:val="Balloon Text"/>
    <w:basedOn w:val="Normal"/>
    <w:link w:val="BalloonTextChar"/>
    <w:uiPriority w:val="99"/>
    <w:semiHidden/>
    <w:unhideWhenUsed/>
    <w:rsid w:val="001A14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4D4"/>
    <w:rPr>
      <w:rFonts w:ascii="Lucida Grande" w:hAnsi="Lucida Grande" w:cs="Lucida Grande"/>
      <w:sz w:val="18"/>
      <w:szCs w:val="18"/>
    </w:rPr>
  </w:style>
  <w:style w:type="character" w:styleId="Hyperlink">
    <w:name w:val="Hyperlink"/>
    <w:basedOn w:val="DefaultParagraphFont"/>
    <w:uiPriority w:val="99"/>
    <w:unhideWhenUsed/>
    <w:rsid w:val="001A14D4"/>
    <w:rPr>
      <w:color w:val="0000FF" w:themeColor="hyperlink"/>
      <w:u w:val="single"/>
    </w:rPr>
  </w:style>
  <w:style w:type="paragraph" w:styleId="ListParagraph">
    <w:name w:val="List Paragraph"/>
    <w:basedOn w:val="Normal"/>
    <w:uiPriority w:val="34"/>
    <w:qFormat/>
    <w:rsid w:val="001A14D4"/>
    <w:pPr>
      <w:ind w:left="720"/>
      <w:contextualSpacing/>
    </w:pPr>
  </w:style>
  <w:style w:type="character" w:styleId="CommentReference">
    <w:name w:val="annotation reference"/>
    <w:basedOn w:val="DefaultParagraphFont"/>
    <w:uiPriority w:val="99"/>
    <w:semiHidden/>
    <w:unhideWhenUsed/>
    <w:rsid w:val="001A14D4"/>
    <w:rPr>
      <w:sz w:val="18"/>
      <w:szCs w:val="18"/>
    </w:rPr>
  </w:style>
  <w:style w:type="paragraph" w:styleId="CommentText">
    <w:name w:val="annotation text"/>
    <w:basedOn w:val="Normal"/>
    <w:link w:val="CommentTextChar"/>
    <w:uiPriority w:val="99"/>
    <w:semiHidden/>
    <w:unhideWhenUsed/>
    <w:rsid w:val="001A14D4"/>
  </w:style>
  <w:style w:type="character" w:customStyle="1" w:styleId="CommentTextChar">
    <w:name w:val="Comment Text Char"/>
    <w:basedOn w:val="DefaultParagraphFont"/>
    <w:link w:val="CommentText"/>
    <w:uiPriority w:val="99"/>
    <w:semiHidden/>
    <w:rsid w:val="001A14D4"/>
  </w:style>
  <w:style w:type="paragraph" w:styleId="CommentSubject">
    <w:name w:val="annotation subject"/>
    <w:basedOn w:val="CommentText"/>
    <w:next w:val="CommentText"/>
    <w:link w:val="CommentSubjectChar"/>
    <w:uiPriority w:val="99"/>
    <w:semiHidden/>
    <w:unhideWhenUsed/>
    <w:rsid w:val="001A14D4"/>
    <w:rPr>
      <w:b/>
      <w:bCs/>
      <w:sz w:val="20"/>
      <w:szCs w:val="20"/>
    </w:rPr>
  </w:style>
  <w:style w:type="character" w:customStyle="1" w:styleId="CommentSubjectChar">
    <w:name w:val="Comment Subject Char"/>
    <w:basedOn w:val="CommentTextChar"/>
    <w:link w:val="CommentSubject"/>
    <w:uiPriority w:val="99"/>
    <w:semiHidden/>
    <w:rsid w:val="001A14D4"/>
    <w:rPr>
      <w:b/>
      <w:bCs/>
      <w:sz w:val="20"/>
      <w:szCs w:val="20"/>
    </w:rPr>
  </w:style>
  <w:style w:type="paragraph" w:styleId="Revision">
    <w:name w:val="Revision"/>
    <w:hidden/>
    <w:uiPriority w:val="99"/>
    <w:semiHidden/>
    <w:rsid w:val="001A14D4"/>
  </w:style>
  <w:style w:type="character" w:styleId="PlaceholderText">
    <w:name w:val="Placeholder Text"/>
    <w:basedOn w:val="DefaultParagraphFont"/>
    <w:uiPriority w:val="99"/>
    <w:semiHidden/>
    <w:rsid w:val="001A14D4"/>
    <w:rPr>
      <w:color w:val="808080"/>
    </w:rPr>
  </w:style>
  <w:style w:type="paragraph" w:styleId="NormalWeb">
    <w:name w:val="Normal (Web)"/>
    <w:basedOn w:val="Normal"/>
    <w:uiPriority w:val="99"/>
    <w:semiHidden/>
    <w:unhideWhenUsed/>
    <w:rsid w:val="001A14D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14D4"/>
  </w:style>
  <w:style w:type="character" w:customStyle="1" w:styleId="citation">
    <w:name w:val="citation"/>
    <w:basedOn w:val="DefaultParagraphFont"/>
    <w:rsid w:val="001A14D4"/>
  </w:style>
  <w:style w:type="character" w:styleId="Emphasis">
    <w:name w:val="Emphasis"/>
    <w:basedOn w:val="DefaultParagraphFont"/>
    <w:uiPriority w:val="20"/>
    <w:qFormat/>
    <w:rsid w:val="001A14D4"/>
    <w:rPr>
      <w:i/>
      <w:iCs/>
    </w:rPr>
  </w:style>
  <w:style w:type="character" w:styleId="LineNumber">
    <w:name w:val="line number"/>
    <w:basedOn w:val="DefaultParagraphFont"/>
    <w:uiPriority w:val="99"/>
    <w:semiHidden/>
    <w:unhideWhenUsed/>
    <w:rsid w:val="006F6756"/>
  </w:style>
  <w:style w:type="table" w:styleId="LightShading-Accent1">
    <w:name w:val="Light Shading Accent 1"/>
    <w:basedOn w:val="TableNormal"/>
    <w:uiPriority w:val="60"/>
    <w:rsid w:val="00034DA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A04DC-959F-2F4B-AD6F-C15E0E52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19</Pages>
  <Words>43458</Words>
  <Characters>247711</Characters>
  <Application>Microsoft Macintosh Word</Application>
  <DocSecurity>0</DocSecurity>
  <Lines>2064</Lines>
  <Paragraphs>581</Paragraphs>
  <ScaleCrop>false</ScaleCrop>
  <Company/>
  <LinksUpToDate>false</LinksUpToDate>
  <CharactersWithSpaces>290588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71</cp:revision>
  <dcterms:created xsi:type="dcterms:W3CDTF">2016-05-05T04:07:00Z</dcterms:created>
  <dcterms:modified xsi:type="dcterms:W3CDTF">2016-11-29T16:41:00Z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id="http://www.zotero.org/styles/journal-of-human-evolution"/&gt;&lt;hasBiblio/&gt;&lt;format class="21"/&gt;&lt;count citations="14" publications="28"/&gt;&lt;/info&gt;PAPERS2_INFO_END</vt:lpwstr>
  </property>
  <property fmtid="{D5CDD505-2E9C-101B-9397-08002B2CF9AE}" pid="3" name="Mendeley Document_1">
    <vt:lpwstr>True</vt:lpwstr>
  </property>
  <property fmtid="{D5CDD505-2E9C-101B-9397-08002B2CF9AE}" pid="4" name="Mendeley Unique User Id_1">
    <vt:lpwstr>461d3481-51f4-382d-ad5b-310d05727261</vt:lpwstr>
  </property>
  <property fmtid="{D5CDD505-2E9C-101B-9397-08002B2CF9AE}" pid="5" name="Mendeley Citation Style_1">
    <vt:lpwstr>http://www.zotero.org/styles/journal-of-human-evolution</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16th edition (author-date)</vt:lpwstr>
  </property>
  <property fmtid="{D5CDD505-2E9C-101B-9397-08002B2CF9AE}" pid="12" name="Mendeley Recent Style Id 3_1">
    <vt:lpwstr>http://www.zotero.org/styles/evolution</vt:lpwstr>
  </property>
  <property fmtid="{D5CDD505-2E9C-101B-9397-08002B2CF9AE}" pid="13" name="Mendeley Recent Style Name 3_1">
    <vt:lpwstr>Evolution</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http://www.zotero.org/styles/journal-of-human-evolution</vt:lpwstr>
  </property>
  <property fmtid="{D5CDD505-2E9C-101B-9397-08002B2CF9AE}" pid="19" name="Mendeley Recent Style Name 6_1">
    <vt:lpwstr>Journal of Human Evolution</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